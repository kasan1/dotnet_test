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8D38D" w14:textId="77777777" w:rsidR="00B21F85" w:rsidRDefault="00291108" w:rsidP="00B21F85">
      <w:pPr>
        <w:jc w:val="right"/>
        <w:rPr>
          <w:sz w:val="20"/>
          <w:szCs w:val="20"/>
        </w:rPr>
      </w:pPr>
      <w:r w:rsidRPr="00105600">
        <w:rPr>
          <w:sz w:val="20"/>
          <w:szCs w:val="20"/>
        </w:rPr>
        <w:t xml:space="preserve">Приложение № </w:t>
      </w:r>
      <w:r w:rsidR="002179EA">
        <w:rPr>
          <w:sz w:val="20"/>
          <w:szCs w:val="20"/>
        </w:rPr>
        <w:t>2</w:t>
      </w:r>
      <w:r w:rsidRPr="00105600">
        <w:rPr>
          <w:sz w:val="20"/>
          <w:szCs w:val="20"/>
        </w:rPr>
        <w:t xml:space="preserve"> к </w:t>
      </w:r>
      <w:r w:rsidR="00841380">
        <w:rPr>
          <w:sz w:val="20"/>
          <w:szCs w:val="20"/>
        </w:rPr>
        <w:t>Инструкции</w:t>
      </w:r>
    </w:p>
    <w:p w14:paraId="3F889CF8" w14:textId="77777777" w:rsidR="00B21F85" w:rsidRPr="00B354E2" w:rsidRDefault="004F5330" w:rsidP="00B21F85">
      <w:pPr>
        <w:jc w:val="right"/>
        <w:rPr>
          <w:sz w:val="20"/>
          <w:szCs w:val="20"/>
        </w:rPr>
      </w:pPr>
      <w:r w:rsidRPr="004F5330">
        <w:rPr>
          <w:sz w:val="20"/>
          <w:szCs w:val="20"/>
        </w:rPr>
        <w:t>по реализации программы «Экспресс-лизинг»</w:t>
      </w:r>
    </w:p>
    <w:p w14:paraId="76FA9A47" w14:textId="77777777" w:rsidR="003C0182" w:rsidRPr="00477E77" w:rsidRDefault="003C0182">
      <w:pPr>
        <w:pStyle w:val="a3"/>
        <w:ind w:left="7020"/>
        <w:rPr>
          <w:b/>
          <w:sz w:val="22"/>
          <w:szCs w:val="22"/>
        </w:rPr>
      </w:pPr>
    </w:p>
    <w:p w14:paraId="06FD7AE0" w14:textId="77777777" w:rsidR="004F2385" w:rsidRPr="00477E77" w:rsidRDefault="00291108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ЗАЯВЛЕНИЕ</w:t>
      </w:r>
    </w:p>
    <w:p w14:paraId="455F9833" w14:textId="77777777" w:rsidR="002179EA" w:rsidRDefault="004F2385">
      <w:pPr>
        <w:pStyle w:val="a3"/>
        <w:jc w:val="center"/>
        <w:rPr>
          <w:b/>
          <w:sz w:val="24"/>
          <w:szCs w:val="24"/>
        </w:rPr>
      </w:pPr>
      <w:r w:rsidRPr="00477E77">
        <w:rPr>
          <w:b/>
          <w:sz w:val="24"/>
          <w:szCs w:val="24"/>
        </w:rPr>
        <w:t>на получение инвестиций в форме финансового лизинга</w:t>
      </w:r>
      <w:r w:rsidR="00291108">
        <w:rPr>
          <w:b/>
          <w:sz w:val="24"/>
          <w:szCs w:val="24"/>
        </w:rPr>
        <w:t xml:space="preserve"> </w:t>
      </w:r>
    </w:p>
    <w:p w14:paraId="7F5EB889" w14:textId="77777777" w:rsidR="004F2385" w:rsidRPr="00477E77" w:rsidRDefault="004F5330">
      <w:pPr>
        <w:pStyle w:val="a3"/>
        <w:jc w:val="center"/>
        <w:rPr>
          <w:b/>
          <w:sz w:val="24"/>
          <w:szCs w:val="24"/>
        </w:rPr>
      </w:pPr>
      <w:r w:rsidRPr="004F5330">
        <w:rPr>
          <w:b/>
          <w:sz w:val="24"/>
          <w:szCs w:val="24"/>
        </w:rPr>
        <w:t>по реализации программы «Экспресс-лизинг»</w:t>
      </w:r>
      <w:r w:rsidR="002179EA">
        <w:rPr>
          <w:b/>
          <w:sz w:val="24"/>
          <w:szCs w:val="24"/>
        </w:rPr>
        <w:t xml:space="preserve"> </w:t>
      </w:r>
      <w:r w:rsidR="00291108" w:rsidRPr="00477E77">
        <w:rPr>
          <w:b/>
          <w:sz w:val="24"/>
          <w:szCs w:val="24"/>
        </w:rPr>
        <w:t xml:space="preserve"> </w:t>
      </w:r>
    </w:p>
    <w:p w14:paraId="6FDA6211" w14:textId="77777777" w:rsidR="00387760" w:rsidRPr="00477E77" w:rsidRDefault="00387760" w:rsidP="00387760">
      <w:pPr>
        <w:jc w:val="both"/>
        <w:rPr>
          <w:color w:val="000000"/>
        </w:rPr>
      </w:pPr>
    </w:p>
    <w:p w14:paraId="27F12196" w14:textId="2534B6AC" w:rsidR="00C70153" w:rsidRDefault="00387760" w:rsidP="00387760">
      <w:pPr>
        <w:jc w:val="both"/>
        <w:rPr>
          <w:color w:val="000000"/>
        </w:rPr>
      </w:pPr>
      <w:r w:rsidRPr="00477E77">
        <w:rPr>
          <w:color w:val="000000"/>
        </w:rPr>
        <w:t>Кому: Председателю Правления АО «КазАгроФинанс»</w:t>
      </w:r>
      <w:r w:rsidR="00291108">
        <w:rPr>
          <w:color w:val="000000"/>
        </w:rPr>
        <w:t xml:space="preserve"> </w:t>
      </w:r>
      <w:bookmarkStart w:id="0" w:name="OLE_LINK1"/>
      <w:r w:rsidR="00F531A5">
        <w:rPr>
          <w:color w:val="000000"/>
          <w:lang w:val="en-US"/>
        </w:rPr>
        <w:t>Pred</w:t>
      </w:r>
      <w:r w:rsidR="00291108">
        <w:rPr>
          <w:color w:val="000000"/>
        </w:rPr>
        <w:t xml:space="preserve"> </w:t>
      </w:r>
      <w:bookmarkEnd w:id="0"/>
    </w:p>
    <w:p w14:paraId="68A23142" w14:textId="27CF9D2E" w:rsidR="00387760" w:rsidRPr="00A95D81" w:rsidRDefault="00291108" w:rsidP="00387760">
      <w:pPr>
        <w:jc w:val="both"/>
        <w:rPr>
          <w:color w:val="000000"/>
        </w:rPr>
      </w:pPr>
      <w:r w:rsidRPr="00477E77">
        <w:rPr>
          <w:color w:val="000000"/>
        </w:rPr>
        <w:t>От кого</w:t>
      </w:r>
      <w:r w:rsidR="00F531A5" w:rsidRPr="00F531A5">
        <w:rPr>
          <w:color w:val="000000"/>
        </w:rPr>
        <w:t xml:space="preserve"> </w:t>
      </w:r>
      <w:r w:rsidR="00F531A5">
        <w:rPr>
          <w:color w:val="000000"/>
          <w:lang w:val="en-US"/>
        </w:rPr>
        <w:t>OrganizationName</w:t>
      </w:r>
    </w:p>
    <w:p w14:paraId="3148B2E7" w14:textId="77777777" w:rsidR="00387760" w:rsidRPr="00477E77" w:rsidRDefault="00291108" w:rsidP="00387760">
      <w:pPr>
        <w:jc w:val="center"/>
        <w:rPr>
          <w:color w:val="000000"/>
          <w:sz w:val="18"/>
          <w:szCs w:val="18"/>
        </w:rPr>
      </w:pPr>
      <w:r w:rsidRPr="00477E77">
        <w:rPr>
          <w:color w:val="000000"/>
          <w:sz w:val="18"/>
          <w:szCs w:val="18"/>
        </w:rPr>
        <w:t>(указывается полное наименование потенциального заемщика)</w:t>
      </w:r>
    </w:p>
    <w:p w14:paraId="4D042068" w14:textId="3AE2B979" w:rsidR="004F2385" w:rsidRPr="00477E77" w:rsidRDefault="00291108" w:rsidP="00387760">
      <w:pPr>
        <w:jc w:val="both"/>
      </w:pPr>
      <w:r w:rsidRPr="00477E77">
        <w:t xml:space="preserve">Настоящим </w:t>
      </w:r>
      <w:r w:rsidR="00F531A5">
        <w:rPr>
          <w:lang w:val="en-US"/>
        </w:rPr>
        <w:t>OrganizationName</w:t>
      </w:r>
      <w:r w:rsidR="00F531A5" w:rsidRPr="00F531A5">
        <w:t xml:space="preserve"> </w:t>
      </w:r>
      <w:r w:rsidR="00387760" w:rsidRPr="00477E77">
        <w:t xml:space="preserve">(далее – Заявитель) просит </w:t>
      </w:r>
      <w:r w:rsidRPr="00477E77">
        <w:t>АО «КазАгроФинанс» произвести закуп и последующую передачу на лизинговой основе следующее:</w:t>
      </w:r>
    </w:p>
    <w:tbl>
      <w:tblPr>
        <w:tblW w:w="10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410"/>
        <w:gridCol w:w="2409"/>
        <w:gridCol w:w="2968"/>
      </w:tblGrid>
      <w:tr w:rsidR="00B010DC" w14:paraId="1D97A7B5" w14:textId="77777777" w:rsidTr="00C70153">
        <w:trPr>
          <w:trHeight w:val="275"/>
          <w:jc w:val="center"/>
        </w:trPr>
        <w:tc>
          <w:tcPr>
            <w:tcW w:w="2574" w:type="dxa"/>
            <w:tcBorders>
              <w:bottom w:val="nil"/>
            </w:tcBorders>
            <w:shd w:val="clear" w:color="auto" w:fill="C0C0C0"/>
            <w:vAlign w:val="center"/>
          </w:tcPr>
          <w:p w14:paraId="325C237A" w14:textId="77777777" w:rsidR="00C70153" w:rsidRDefault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 xml:space="preserve">Наименование Предмета </w:t>
            </w:r>
          </w:p>
          <w:p w14:paraId="13C9D62A" w14:textId="77777777" w:rsidR="00217487" w:rsidRPr="00477E77" w:rsidRDefault="00291108" w:rsidP="00C70153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лизинга, его описание</w:t>
            </w:r>
          </w:p>
        </w:tc>
        <w:tc>
          <w:tcPr>
            <w:tcW w:w="2410" w:type="dxa"/>
            <w:shd w:val="clear" w:color="auto" w:fill="C0C0C0"/>
            <w:vAlign w:val="center"/>
          </w:tcPr>
          <w:p w14:paraId="4129D0BD" w14:textId="77777777" w:rsidR="00217487" w:rsidRPr="00477E77" w:rsidRDefault="00291108" w:rsidP="00217487">
            <w:pPr>
              <w:pStyle w:val="a4"/>
              <w:jc w:val="center"/>
              <w:rPr>
                <w:b/>
                <w:bCs/>
                <w:sz w:val="18"/>
                <w:szCs w:val="18"/>
              </w:rPr>
            </w:pPr>
            <w:r w:rsidRPr="00477E77">
              <w:rPr>
                <w:b/>
                <w:bCs/>
                <w:sz w:val="18"/>
                <w:szCs w:val="18"/>
              </w:rPr>
              <w:t>Цена за 1 (один) единицу</w:t>
            </w:r>
          </w:p>
        </w:tc>
        <w:tc>
          <w:tcPr>
            <w:tcW w:w="2409" w:type="dxa"/>
            <w:shd w:val="clear" w:color="auto" w:fill="C0C0C0"/>
            <w:vAlign w:val="center"/>
          </w:tcPr>
          <w:p w14:paraId="7C39C76F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Кол-во,</w:t>
            </w:r>
          </w:p>
          <w:p w14:paraId="4FA4F94A" w14:textId="77777777" w:rsidR="00217487" w:rsidRPr="00477E77" w:rsidRDefault="00291108" w:rsidP="00217487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(штук)</w:t>
            </w:r>
          </w:p>
        </w:tc>
        <w:tc>
          <w:tcPr>
            <w:tcW w:w="2968" w:type="dxa"/>
            <w:shd w:val="clear" w:color="auto" w:fill="C0C0C0"/>
            <w:vAlign w:val="center"/>
          </w:tcPr>
          <w:p w14:paraId="06FC716A" w14:textId="77777777" w:rsidR="00217487" w:rsidRPr="00477E77" w:rsidRDefault="00291108">
            <w:pPr>
              <w:pStyle w:val="a5"/>
              <w:rPr>
                <w:sz w:val="18"/>
                <w:szCs w:val="18"/>
              </w:rPr>
            </w:pPr>
            <w:r w:rsidRPr="00477E77">
              <w:rPr>
                <w:sz w:val="18"/>
                <w:szCs w:val="18"/>
              </w:rPr>
              <w:t>Наиболее приемлемые заводы-изготовители и/или поставщики</w:t>
            </w:r>
            <w:r w:rsidR="000B634A" w:rsidRPr="00477E77">
              <w:rPr>
                <w:sz w:val="18"/>
                <w:szCs w:val="18"/>
              </w:rPr>
              <w:t xml:space="preserve"> техники/оборудования</w:t>
            </w:r>
          </w:p>
        </w:tc>
      </w:tr>
    </w:tbl>
    <w:p w14:paraId="6B735BAA" w14:textId="77777777" w:rsidR="00EC7098" w:rsidRPr="00477E77" w:rsidRDefault="00291108" w:rsidP="00387760">
      <w:pPr>
        <w:pStyle w:val="a8"/>
        <w:spacing w:after="60"/>
        <w:ind w:left="0"/>
        <w:jc w:val="both"/>
      </w:pPr>
      <w:r w:rsidRPr="00477E77">
        <w:rPr>
          <w:b/>
          <w:sz w:val="28"/>
          <w:szCs w:val="28"/>
        </w:rPr>
        <w:t>*</w:t>
      </w:r>
      <w:r w:rsidRPr="00477E77">
        <w:rPr>
          <w:sz w:val="28"/>
          <w:szCs w:val="28"/>
        </w:rPr>
        <w:t xml:space="preserve"> </w:t>
      </w:r>
      <w:r w:rsidRPr="00477E77">
        <w:t xml:space="preserve">Заявитель соглашается, что стоимость запрашиваемого предмета лизинга, указанная </w:t>
      </w:r>
      <w:r w:rsidR="00A5024C" w:rsidRPr="00477E77">
        <w:t>в Заявлении,</w:t>
      </w:r>
      <w:r w:rsidRPr="00477E77">
        <w:t xml:space="preserve"> не является окончательной и АО «КазАгроФинанс» не обязано заключать договор финансового лизинга с указанием этой стоимости предмета лизинга. При заключении договора финансового лизинга по соглашению сторон может быть определена иная стоимость предмета лизинга.</w:t>
      </w:r>
    </w:p>
    <w:p w14:paraId="43907E78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p w14:paraId="1950A939" w14:textId="19161D03" w:rsidR="001D4F38" w:rsidRPr="00477E77" w:rsidRDefault="00291108" w:rsidP="00387760">
      <w:pPr>
        <w:pStyle w:val="a3"/>
        <w:rPr>
          <w:sz w:val="24"/>
          <w:szCs w:val="24"/>
        </w:rPr>
      </w:pPr>
      <w:r w:rsidRPr="00477E77">
        <w:rPr>
          <w:sz w:val="24"/>
          <w:szCs w:val="24"/>
        </w:rPr>
        <w:t xml:space="preserve">Цель приобретения Предмета лизинга </w:t>
      </w:r>
      <w:bookmarkStart w:id="1" w:name="OLE_LINK2"/>
      <w:r w:rsidR="00F820EC">
        <w:rPr>
          <w:sz w:val="24"/>
          <w:szCs w:val="24"/>
          <w:lang w:val="en-US"/>
        </w:rPr>
        <w:t>Goal</w:t>
      </w:r>
      <w:r w:rsidR="00C70153">
        <w:rPr>
          <w:sz w:val="24"/>
          <w:szCs w:val="24"/>
        </w:rPr>
        <w:t xml:space="preserve"> </w:t>
      </w:r>
      <w:bookmarkEnd w:id="1"/>
    </w:p>
    <w:p w14:paraId="4678AB33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98"/>
        <w:gridCol w:w="3590"/>
      </w:tblGrid>
      <w:tr w:rsidR="00B010DC" w14:paraId="0AA7A938" w14:textId="77777777" w:rsidTr="00802697">
        <w:trPr>
          <w:jc w:val="center"/>
        </w:trPr>
        <w:tc>
          <w:tcPr>
            <w:tcW w:w="6598" w:type="dxa"/>
          </w:tcPr>
          <w:p w14:paraId="1E4CA5E9" w14:textId="77777777" w:rsidR="003B39AF" w:rsidRPr="00525A15" w:rsidRDefault="00291108" w:rsidP="00387760">
            <w:pPr>
              <w:pStyle w:val="1"/>
              <w:numPr>
                <w:ilvl w:val="0"/>
                <w:numId w:val="0"/>
              </w:numPr>
              <w:jc w:val="both"/>
              <w:rPr>
                <w:b w:val="0"/>
                <w:bCs/>
                <w:sz w:val="20"/>
              </w:rPr>
            </w:pPr>
            <w:r w:rsidRPr="00525A15">
              <w:rPr>
                <w:b w:val="0"/>
                <w:bCs/>
                <w:sz w:val="20"/>
              </w:rPr>
              <w:t>первый лизинговый платеж, производимый до передачи предмета лизинга</w:t>
            </w:r>
          </w:p>
        </w:tc>
        <w:tc>
          <w:tcPr>
            <w:tcW w:w="3590" w:type="dxa"/>
          </w:tcPr>
          <w:p w14:paraId="7D85A213" w14:textId="0B762805" w:rsidR="003B39AF" w:rsidRPr="00C70153" w:rsidRDefault="003B39AF" w:rsidP="00387760">
            <w:pPr>
              <w:pStyle w:val="1"/>
              <w:numPr>
                <w:ilvl w:val="0"/>
                <w:numId w:val="0"/>
              </w:numPr>
              <w:tabs>
                <w:tab w:val="left" w:pos="432"/>
              </w:tabs>
              <w:jc w:val="both"/>
              <w:rPr>
                <w:b w:val="0"/>
                <w:color w:val="FF0000"/>
                <w:sz w:val="20"/>
              </w:rPr>
            </w:pPr>
          </w:p>
        </w:tc>
      </w:tr>
      <w:tr w:rsidR="00B010DC" w14:paraId="5D8AA83C" w14:textId="77777777" w:rsidTr="00802697">
        <w:trPr>
          <w:trHeight w:val="605"/>
          <w:jc w:val="center"/>
        </w:trPr>
        <w:tc>
          <w:tcPr>
            <w:tcW w:w="6598" w:type="dxa"/>
          </w:tcPr>
          <w:p w14:paraId="5D1375A0" w14:textId="2D285042" w:rsidR="00802697" w:rsidRPr="00477E77" w:rsidRDefault="0079632C" w:rsidP="00802697">
            <w:pPr>
              <w:rPr>
                <w:sz w:val="20"/>
                <w:szCs w:val="20"/>
              </w:rPr>
            </w:pPr>
            <w:r w:rsidRPr="00477E77">
              <w:rPr>
                <w:bCs/>
                <w:sz w:val="20"/>
                <w:szCs w:val="20"/>
              </w:rPr>
              <w:t>ставка вознаграждения АО «КазАгроФинанс»</w:t>
            </w:r>
            <w:r w:rsidR="00F531A5" w:rsidRPr="00F531A5">
              <w:rPr>
                <w:bCs/>
                <w:sz w:val="20"/>
                <w:szCs w:val="20"/>
              </w:rPr>
              <w:t xml:space="preserve"> </w:t>
            </w:r>
            <w:bookmarkStart w:id="2" w:name="OLE_LINK3"/>
            <w:r w:rsidR="00F531A5">
              <w:rPr>
                <w:bCs/>
                <w:sz w:val="20"/>
                <w:szCs w:val="20"/>
                <w:lang w:val="en-US"/>
              </w:rPr>
              <w:t>Rate</w:t>
            </w:r>
            <w:r w:rsidR="00291108" w:rsidRPr="00477E77">
              <w:rPr>
                <w:bCs/>
                <w:sz w:val="20"/>
                <w:szCs w:val="20"/>
              </w:rPr>
              <w:t xml:space="preserve"> </w:t>
            </w:r>
            <w:bookmarkEnd w:id="2"/>
            <w:r w:rsidR="00291108" w:rsidRPr="00477E77">
              <w:rPr>
                <w:bCs/>
                <w:sz w:val="20"/>
                <w:szCs w:val="20"/>
              </w:rPr>
              <w:t>% годовых</w:t>
            </w:r>
          </w:p>
          <w:p w14:paraId="4E946260" w14:textId="0BB7BAD3" w:rsidR="003B39AF" w:rsidRPr="00254AC1" w:rsidRDefault="00802697" w:rsidP="008F53DD">
            <w:pPr>
              <w:rPr>
                <w:b/>
                <w:sz w:val="18"/>
                <w:szCs w:val="18"/>
              </w:rPr>
            </w:pPr>
            <w:r w:rsidRPr="00477E77">
              <w:rPr>
                <w:i/>
                <w:sz w:val="20"/>
                <w:szCs w:val="20"/>
              </w:rPr>
              <w:t xml:space="preserve"> </w:t>
            </w:r>
            <w:r w:rsidRPr="00477E77">
              <w:rPr>
                <w:i/>
                <w:sz w:val="18"/>
                <w:szCs w:val="18"/>
              </w:rPr>
              <w:t>(*</w:t>
            </w:r>
            <w:r w:rsidR="008F53DD" w:rsidRPr="00477E77">
              <w:rPr>
                <w:i/>
                <w:sz w:val="18"/>
                <w:szCs w:val="18"/>
              </w:rPr>
              <w:t>у</w:t>
            </w:r>
            <w:r w:rsidRPr="00477E77">
              <w:rPr>
                <w:i/>
                <w:sz w:val="18"/>
                <w:szCs w:val="18"/>
              </w:rPr>
              <w:t>станавливается в зависимости от предлагаемого продукта</w:t>
            </w:r>
            <w:r w:rsidR="00254AC1" w:rsidRPr="00254AC1">
              <w:rPr>
                <w:i/>
                <w:sz w:val="18"/>
                <w:szCs w:val="18"/>
              </w:rPr>
              <w:t>)</w:t>
            </w:r>
          </w:p>
        </w:tc>
        <w:tc>
          <w:tcPr>
            <w:tcW w:w="3590" w:type="dxa"/>
          </w:tcPr>
          <w:p w14:paraId="2D8EE241" w14:textId="2286ECE6" w:rsidR="003B39AF" w:rsidRPr="00477E77" w:rsidRDefault="00802697" w:rsidP="0079632C">
            <w:pPr>
              <w:rPr>
                <w:sz w:val="20"/>
                <w:szCs w:val="20"/>
              </w:rPr>
            </w:pPr>
            <w:r w:rsidRPr="00477E77">
              <w:rPr>
                <w:bCs/>
                <w:sz w:val="20"/>
                <w:szCs w:val="20"/>
              </w:rPr>
              <w:t xml:space="preserve">срок лизинга </w:t>
            </w:r>
            <w:r w:rsidRPr="00477E77">
              <w:rPr>
                <w:sz w:val="20"/>
                <w:szCs w:val="20"/>
              </w:rPr>
              <w:t xml:space="preserve">до </w:t>
            </w:r>
            <w:bookmarkStart w:id="3" w:name="OLE_LINK4"/>
            <w:r w:rsidR="00F531A5">
              <w:rPr>
                <w:sz w:val="20"/>
                <w:szCs w:val="20"/>
                <w:lang w:val="en-US"/>
              </w:rPr>
              <w:t>Period</w:t>
            </w:r>
            <w:r w:rsidRPr="00477E77">
              <w:rPr>
                <w:sz w:val="20"/>
                <w:szCs w:val="20"/>
              </w:rPr>
              <w:t xml:space="preserve"> </w:t>
            </w:r>
            <w:bookmarkEnd w:id="3"/>
            <w:r w:rsidRPr="00477E77">
              <w:rPr>
                <w:sz w:val="20"/>
                <w:szCs w:val="20"/>
              </w:rPr>
              <w:t>лет</w:t>
            </w:r>
            <w:r w:rsidR="00C70153">
              <w:rPr>
                <w:sz w:val="20"/>
                <w:szCs w:val="20"/>
              </w:rPr>
              <w:t xml:space="preserve"> </w:t>
            </w:r>
          </w:p>
        </w:tc>
      </w:tr>
    </w:tbl>
    <w:p w14:paraId="2B64F0B9" w14:textId="77777777" w:rsidR="00AF4D21" w:rsidRPr="00477E77" w:rsidRDefault="00AF4D21" w:rsidP="00387760">
      <w:pPr>
        <w:pStyle w:val="a3"/>
        <w:rPr>
          <w:sz w:val="24"/>
          <w:szCs w:val="24"/>
        </w:rPr>
      </w:pPr>
    </w:p>
    <w:p w14:paraId="5A73A466" w14:textId="77777777" w:rsidR="004F2385" w:rsidRPr="00477E77" w:rsidRDefault="00291108" w:rsidP="00387760">
      <w:pPr>
        <w:pStyle w:val="a3"/>
        <w:rPr>
          <w:del w:id="4" w:author="Бауржан Жолдасов" w:date="2020-08-27T12:08:00Z"/>
          <w:sz w:val="22"/>
          <w:szCs w:val="22"/>
        </w:rPr>
      </w:pPr>
      <w:del w:id="5" w:author="Бауржан Жолдасов" w:date="2020-08-27T12:08:00Z">
        <w:r w:rsidRPr="00477E77">
          <w:rPr>
            <w:sz w:val="22"/>
            <w:szCs w:val="22"/>
          </w:rPr>
          <w:delText xml:space="preserve">В качестве обеспечения </w:delText>
        </w:r>
        <w:r w:rsidR="002854B4" w:rsidRPr="00477E77">
          <w:rPr>
            <w:sz w:val="22"/>
            <w:szCs w:val="22"/>
          </w:rPr>
          <w:delText>предстоящих годов</w:delText>
        </w:r>
        <w:r w:rsidR="00D91E6B" w:rsidRPr="00477E77">
          <w:rPr>
            <w:sz w:val="22"/>
            <w:szCs w:val="22"/>
          </w:rPr>
          <w:delText>ых</w:delText>
        </w:r>
        <w:r w:rsidR="002854B4" w:rsidRPr="00477E77">
          <w:rPr>
            <w:sz w:val="22"/>
            <w:szCs w:val="22"/>
          </w:rPr>
          <w:delText xml:space="preserve"> лизинговых платежей </w:delText>
        </w:r>
        <w:r w:rsidRPr="00477E77">
          <w:rPr>
            <w:sz w:val="22"/>
            <w:szCs w:val="22"/>
          </w:rPr>
          <w:delText>обязуюсь предоставить следующее:</w:delText>
        </w:r>
      </w:del>
    </w:p>
    <w:tbl>
      <w:tblPr>
        <w:tblW w:w="10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1"/>
        <w:gridCol w:w="4859"/>
        <w:gridCol w:w="2771"/>
      </w:tblGrid>
      <w:tr w:rsidR="00B010DC" w14:paraId="7CD84992" w14:textId="77777777" w:rsidTr="00387760">
        <w:trPr>
          <w:jc w:val="center"/>
          <w:del w:id="6" w:author="Бауржан Жолдасов" w:date="2020-08-27T12:08:00Z"/>
        </w:trPr>
        <w:tc>
          <w:tcPr>
            <w:tcW w:w="2621" w:type="dxa"/>
            <w:tcBorders>
              <w:bottom w:val="nil"/>
            </w:tcBorders>
            <w:shd w:val="clear" w:color="auto" w:fill="C0C0C0"/>
            <w:vAlign w:val="center"/>
          </w:tcPr>
          <w:p w14:paraId="2176C9ED" w14:textId="77777777" w:rsidR="004F2385" w:rsidRPr="00477E77" w:rsidRDefault="00291108">
            <w:pPr>
              <w:pStyle w:val="a4"/>
              <w:jc w:val="center"/>
              <w:rPr>
                <w:del w:id="7" w:author="Бауржан Жолдасов" w:date="2020-08-27T12:08:00Z"/>
                <w:b/>
                <w:bCs/>
                <w:sz w:val="18"/>
                <w:szCs w:val="18"/>
              </w:rPr>
            </w:pPr>
            <w:del w:id="8" w:author="Бауржан Жолдасов" w:date="2020-08-27T12:08:00Z">
              <w:r w:rsidRPr="00477E77">
                <w:rPr>
                  <w:b/>
                  <w:bCs/>
                  <w:sz w:val="18"/>
                  <w:szCs w:val="18"/>
                </w:rPr>
                <w:delText>Вид предлагаемого обеспечения</w:delText>
              </w:r>
            </w:del>
          </w:p>
        </w:tc>
        <w:tc>
          <w:tcPr>
            <w:tcW w:w="4859" w:type="dxa"/>
            <w:shd w:val="clear" w:color="auto" w:fill="C0C0C0"/>
            <w:vAlign w:val="center"/>
          </w:tcPr>
          <w:p w14:paraId="652D6003" w14:textId="77777777" w:rsidR="004F2385" w:rsidRPr="00477E77" w:rsidRDefault="00291108">
            <w:pPr>
              <w:pStyle w:val="a4"/>
              <w:jc w:val="center"/>
              <w:rPr>
                <w:del w:id="9" w:author="Бауржан Жолдасов" w:date="2020-08-27T12:08:00Z"/>
                <w:b/>
                <w:bCs/>
                <w:sz w:val="18"/>
                <w:szCs w:val="18"/>
              </w:rPr>
            </w:pPr>
            <w:del w:id="10" w:author="Бауржан Жолдасов" w:date="2020-08-27T12:08:00Z">
              <w:r w:rsidRPr="00477E77">
                <w:rPr>
                  <w:b/>
                  <w:bCs/>
                  <w:sz w:val="18"/>
                  <w:szCs w:val="18"/>
                </w:rPr>
                <w:delText>Описание обеспечения</w:delText>
              </w:r>
            </w:del>
          </w:p>
        </w:tc>
        <w:tc>
          <w:tcPr>
            <w:tcW w:w="2771" w:type="dxa"/>
            <w:shd w:val="clear" w:color="auto" w:fill="C0C0C0"/>
            <w:vAlign w:val="center"/>
          </w:tcPr>
          <w:p w14:paraId="18C947E8" w14:textId="77777777" w:rsidR="004F2385" w:rsidRPr="00477E77" w:rsidRDefault="00291108">
            <w:pPr>
              <w:pStyle w:val="a5"/>
              <w:rPr>
                <w:del w:id="11" w:author="Бауржан Жолдасов" w:date="2020-08-27T12:08:00Z"/>
                <w:sz w:val="18"/>
                <w:szCs w:val="18"/>
              </w:rPr>
            </w:pPr>
            <w:del w:id="12" w:author="Бауржан Жолдасов" w:date="2020-08-27T12:08:00Z">
              <w:r w:rsidRPr="00477E77">
                <w:rPr>
                  <w:sz w:val="18"/>
                  <w:szCs w:val="18"/>
                </w:rPr>
                <w:delText>Сумма гарантии, задатка, оценочная стоимость предмета залога</w:delText>
              </w:r>
            </w:del>
          </w:p>
        </w:tc>
      </w:tr>
      <w:tr w:rsidR="00B010DC" w14:paraId="4271D58D" w14:textId="77777777" w:rsidTr="00387760">
        <w:trPr>
          <w:trHeight w:val="272"/>
          <w:jc w:val="center"/>
          <w:del w:id="13" w:author="Бауржан Жолдасов" w:date="2020-08-27T12:08:00Z"/>
        </w:trPr>
        <w:tc>
          <w:tcPr>
            <w:tcW w:w="2621" w:type="dxa"/>
            <w:vAlign w:val="center"/>
          </w:tcPr>
          <w:p w14:paraId="108B7262" w14:textId="77777777" w:rsidR="004F2385" w:rsidRPr="00477E77" w:rsidRDefault="004F2385">
            <w:pPr>
              <w:pStyle w:val="a4"/>
              <w:jc w:val="center"/>
              <w:rPr>
                <w:del w:id="14" w:author="Бауржан Жолдасов" w:date="2020-08-27T12:08:00Z"/>
                <w:b/>
                <w:bCs/>
                <w:sz w:val="18"/>
                <w:szCs w:val="18"/>
              </w:rPr>
            </w:pPr>
          </w:p>
        </w:tc>
        <w:tc>
          <w:tcPr>
            <w:tcW w:w="4859" w:type="dxa"/>
            <w:vAlign w:val="center"/>
          </w:tcPr>
          <w:p w14:paraId="50AFD552" w14:textId="77777777" w:rsidR="004F2385" w:rsidRPr="00477E77" w:rsidRDefault="004F2385" w:rsidP="00387760">
            <w:pPr>
              <w:pStyle w:val="a4"/>
              <w:rPr>
                <w:del w:id="15" w:author="Бауржан Жолдасов" w:date="2020-08-27T12:08:00Z"/>
                <w:sz w:val="18"/>
                <w:szCs w:val="18"/>
              </w:rPr>
            </w:pPr>
          </w:p>
        </w:tc>
        <w:tc>
          <w:tcPr>
            <w:tcW w:w="2771" w:type="dxa"/>
            <w:vAlign w:val="center"/>
          </w:tcPr>
          <w:p w14:paraId="04977BB7" w14:textId="77777777" w:rsidR="004F2385" w:rsidRPr="00477E77" w:rsidRDefault="004F2385">
            <w:pPr>
              <w:pStyle w:val="a4"/>
              <w:jc w:val="center"/>
              <w:rPr>
                <w:del w:id="16" w:author="Бауржан Жолдасов" w:date="2020-08-27T12:08:00Z"/>
                <w:sz w:val="18"/>
                <w:szCs w:val="18"/>
              </w:rPr>
            </w:pPr>
          </w:p>
        </w:tc>
      </w:tr>
    </w:tbl>
    <w:p w14:paraId="241A534C" w14:textId="77777777" w:rsidR="00387760" w:rsidRPr="00477E77" w:rsidRDefault="00387760" w:rsidP="00387760">
      <w:pPr>
        <w:pStyle w:val="a3"/>
        <w:jc w:val="both"/>
        <w:rPr>
          <w:sz w:val="22"/>
          <w:szCs w:val="22"/>
        </w:rPr>
      </w:pPr>
    </w:p>
    <w:p w14:paraId="20FA529E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>Реквизиты Заявителя: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"/>
        <w:gridCol w:w="5964"/>
        <w:gridCol w:w="316"/>
        <w:gridCol w:w="3607"/>
      </w:tblGrid>
      <w:tr w:rsidR="00B010DC" w14:paraId="37617997" w14:textId="77777777" w:rsidTr="00717581">
        <w:trPr>
          <w:jc w:val="center"/>
        </w:trPr>
        <w:tc>
          <w:tcPr>
            <w:tcW w:w="359" w:type="dxa"/>
          </w:tcPr>
          <w:p w14:paraId="3E40403B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1</w:t>
            </w:r>
          </w:p>
        </w:tc>
        <w:tc>
          <w:tcPr>
            <w:tcW w:w="9887" w:type="dxa"/>
            <w:gridSpan w:val="3"/>
          </w:tcPr>
          <w:p w14:paraId="41ECE030" w14:textId="3CB8EB8E" w:rsidR="00802697" w:rsidRPr="00F531A5" w:rsidRDefault="00291108" w:rsidP="00717581">
            <w:pPr>
              <w:pStyle w:val="a3"/>
              <w:jc w:val="both"/>
            </w:pPr>
            <w:r w:rsidRPr="00477E77">
              <w:t>Адрес (юридический, фактический)</w:t>
            </w:r>
            <w:r w:rsidR="00C70153">
              <w:t xml:space="preserve"> </w:t>
            </w:r>
            <w:bookmarkStart w:id="17" w:name="OLE_LINK5"/>
            <w:r w:rsidR="00F531A5">
              <w:rPr>
                <w:lang w:val="en-US"/>
              </w:rPr>
              <w:t>Juridical</w:t>
            </w:r>
            <w:bookmarkEnd w:id="17"/>
            <w:r w:rsidR="00F531A5" w:rsidRPr="00F531A5">
              <w:t>,</w:t>
            </w:r>
            <w:bookmarkStart w:id="18" w:name="OLE_LINK6"/>
            <w:r w:rsidR="00F531A5">
              <w:rPr>
                <w:lang w:val="en-US"/>
              </w:rPr>
              <w:t>Fizik</w:t>
            </w:r>
            <w:bookmarkEnd w:id="18"/>
          </w:p>
        </w:tc>
      </w:tr>
      <w:tr w:rsidR="00B010DC" w14:paraId="22E534BD" w14:textId="77777777" w:rsidTr="00717581">
        <w:trPr>
          <w:jc w:val="center"/>
        </w:trPr>
        <w:tc>
          <w:tcPr>
            <w:tcW w:w="359" w:type="dxa"/>
          </w:tcPr>
          <w:p w14:paraId="31825BC4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2</w:t>
            </w:r>
          </w:p>
        </w:tc>
        <w:tc>
          <w:tcPr>
            <w:tcW w:w="5964" w:type="dxa"/>
          </w:tcPr>
          <w:p w14:paraId="710733BC" w14:textId="0697E598" w:rsidR="00802697" w:rsidRPr="00F531A5" w:rsidRDefault="00291108" w:rsidP="00717581">
            <w:pPr>
              <w:pStyle w:val="a3"/>
              <w:jc w:val="both"/>
              <w:rPr>
                <w:lang w:val="en-US"/>
              </w:rPr>
            </w:pPr>
            <w:r w:rsidRPr="00477E77">
              <w:t>Тел</w:t>
            </w:r>
            <w:r w:rsidRPr="00A95D81">
              <w:rPr>
                <w:lang w:val="en-US"/>
              </w:rPr>
              <w:t>./</w:t>
            </w:r>
            <w:r w:rsidRPr="00477E77">
              <w:t>факс</w:t>
            </w:r>
            <w:r w:rsidRPr="00A95D81">
              <w:rPr>
                <w:lang w:val="en-US"/>
              </w:rPr>
              <w:t xml:space="preserve">, </w:t>
            </w:r>
            <w:r w:rsidRPr="00477E77">
              <w:rPr>
                <w:lang w:val="en-US"/>
              </w:rPr>
              <w:t>E</w:t>
            </w:r>
            <w:r w:rsidRPr="00A95D81">
              <w:rPr>
                <w:lang w:val="en-US"/>
              </w:rPr>
              <w:t>-</w:t>
            </w:r>
            <w:r w:rsidRPr="00477E77">
              <w:rPr>
                <w:lang w:val="en-US"/>
              </w:rPr>
              <w:t>mail</w:t>
            </w:r>
            <w:r w:rsidRPr="00A95D81">
              <w:rPr>
                <w:lang w:val="en-US"/>
              </w:rPr>
              <w:t>.</w:t>
            </w:r>
            <w:r w:rsidR="00C70153" w:rsidRPr="00A95D81">
              <w:rPr>
                <w:lang w:val="en-US"/>
              </w:rPr>
              <w:t xml:space="preserve"> </w:t>
            </w:r>
            <w:bookmarkStart w:id="19" w:name="OLE_LINK7"/>
            <w:r w:rsidR="00F531A5">
              <w:rPr>
                <w:lang w:val="en-US"/>
              </w:rPr>
              <w:t>Phone</w:t>
            </w:r>
            <w:bookmarkEnd w:id="19"/>
            <w:r w:rsidR="00F531A5">
              <w:rPr>
                <w:lang w:val="en-US"/>
              </w:rPr>
              <w:t>/</w:t>
            </w:r>
            <w:bookmarkStart w:id="20" w:name="OLE_LINK8"/>
            <w:r w:rsidR="00F531A5">
              <w:rPr>
                <w:lang w:val="en-US"/>
              </w:rPr>
              <w:t>Faks</w:t>
            </w:r>
            <w:bookmarkEnd w:id="20"/>
            <w:r w:rsidR="00F531A5">
              <w:rPr>
                <w:lang w:val="en-US"/>
              </w:rPr>
              <w:t xml:space="preserve">, </w:t>
            </w:r>
            <w:bookmarkStart w:id="21" w:name="OLE_LINK9"/>
            <w:r w:rsidR="00F531A5">
              <w:rPr>
                <w:lang w:val="en-US"/>
              </w:rPr>
              <w:t>Email</w:t>
            </w:r>
            <w:bookmarkEnd w:id="21"/>
          </w:p>
        </w:tc>
        <w:tc>
          <w:tcPr>
            <w:tcW w:w="316" w:type="dxa"/>
          </w:tcPr>
          <w:p w14:paraId="3C58A2B7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3</w:t>
            </w:r>
          </w:p>
        </w:tc>
        <w:tc>
          <w:tcPr>
            <w:tcW w:w="3607" w:type="dxa"/>
          </w:tcPr>
          <w:p w14:paraId="2F672438" w14:textId="46008829" w:rsidR="00802697" w:rsidRPr="00F531A5" w:rsidRDefault="00387CBA" w:rsidP="008F53DD">
            <w:pPr>
              <w:pStyle w:val="a3"/>
              <w:jc w:val="both"/>
              <w:rPr>
                <w:lang w:val="en-US"/>
              </w:rPr>
            </w:pPr>
            <w:r w:rsidRPr="00477E77">
              <w:t>ИИН/БИН</w:t>
            </w:r>
            <w:r w:rsidR="00291108" w:rsidRPr="00477E77">
              <w:t xml:space="preserve"> </w:t>
            </w:r>
            <w:r w:rsidR="00C70153">
              <w:t xml:space="preserve"> </w:t>
            </w:r>
            <w:bookmarkStart w:id="22" w:name="OLE_LINK10"/>
            <w:r w:rsidR="00F531A5">
              <w:rPr>
                <w:lang w:val="en-US"/>
              </w:rPr>
              <w:t>IIN</w:t>
            </w:r>
            <w:bookmarkEnd w:id="22"/>
            <w:r w:rsidR="00F531A5">
              <w:rPr>
                <w:lang w:val="en-US"/>
              </w:rPr>
              <w:t>/</w:t>
            </w:r>
            <w:bookmarkStart w:id="23" w:name="OLE_LINK11"/>
            <w:r w:rsidR="00F531A5">
              <w:rPr>
                <w:lang w:val="en-US"/>
              </w:rPr>
              <w:t>BIN</w:t>
            </w:r>
            <w:bookmarkEnd w:id="23"/>
          </w:p>
        </w:tc>
      </w:tr>
      <w:tr w:rsidR="00B010DC" w14:paraId="0D726ED6" w14:textId="77777777" w:rsidTr="00717581">
        <w:trPr>
          <w:jc w:val="center"/>
        </w:trPr>
        <w:tc>
          <w:tcPr>
            <w:tcW w:w="359" w:type="dxa"/>
          </w:tcPr>
          <w:p w14:paraId="4E24F992" w14:textId="77777777" w:rsidR="00802697" w:rsidRPr="00477E77" w:rsidRDefault="00291108" w:rsidP="00717581">
            <w:pPr>
              <w:pStyle w:val="a3"/>
              <w:jc w:val="both"/>
            </w:pPr>
            <w:r w:rsidRPr="00477E77">
              <w:t>4</w:t>
            </w:r>
          </w:p>
        </w:tc>
        <w:tc>
          <w:tcPr>
            <w:tcW w:w="9887" w:type="dxa"/>
            <w:gridSpan w:val="3"/>
          </w:tcPr>
          <w:p w14:paraId="7B8737BE" w14:textId="4788229E" w:rsidR="00802697" w:rsidRPr="00F531A5" w:rsidRDefault="00291108" w:rsidP="00717581">
            <w:pPr>
              <w:pStyle w:val="a3"/>
              <w:jc w:val="both"/>
            </w:pPr>
            <w:r w:rsidRPr="00477E77">
              <w:t>Банковские реквизиты (ИИК, БИК)</w:t>
            </w:r>
            <w:r w:rsidR="00C70153">
              <w:t xml:space="preserve"> </w:t>
            </w:r>
            <w:bookmarkStart w:id="24" w:name="OLE_LINK12"/>
            <w:r w:rsidR="00F531A5">
              <w:rPr>
                <w:lang w:val="en-US"/>
              </w:rPr>
              <w:t>BankRekviziti</w:t>
            </w:r>
            <w:bookmarkEnd w:id="24"/>
          </w:p>
        </w:tc>
      </w:tr>
    </w:tbl>
    <w:p w14:paraId="7A12B020" w14:textId="77777777" w:rsidR="00AF4D21" w:rsidRPr="00477E77" w:rsidRDefault="00AF4D21" w:rsidP="00387760">
      <w:pPr>
        <w:pStyle w:val="a3"/>
        <w:jc w:val="both"/>
        <w:rPr>
          <w:bCs/>
          <w:sz w:val="24"/>
          <w:szCs w:val="24"/>
        </w:rPr>
      </w:pPr>
    </w:p>
    <w:p w14:paraId="39FBB828" w14:textId="15CCB68D" w:rsidR="000B634A" w:rsidRPr="00477E77" w:rsidRDefault="00291108" w:rsidP="00387760">
      <w:pPr>
        <w:pStyle w:val="a3"/>
        <w:jc w:val="both"/>
        <w:rPr>
          <w:bCs/>
          <w:sz w:val="22"/>
          <w:szCs w:val="22"/>
        </w:rPr>
      </w:pPr>
      <w:r w:rsidRPr="00477E77">
        <w:rPr>
          <w:bCs/>
          <w:sz w:val="22"/>
          <w:szCs w:val="22"/>
        </w:rPr>
        <w:t xml:space="preserve">Пунктом поставки Предмета лизинга является </w:t>
      </w:r>
      <w:bookmarkStart w:id="25" w:name="OLE_LINK13"/>
      <w:r w:rsidR="00F820EC">
        <w:rPr>
          <w:bCs/>
          <w:sz w:val="22"/>
          <w:szCs w:val="22"/>
          <w:lang w:val="en-US"/>
        </w:rPr>
        <w:t>PunktPostavki</w:t>
      </w:r>
      <w:r w:rsidR="00C70153" w:rsidRPr="00477E77">
        <w:rPr>
          <w:sz w:val="22"/>
          <w:szCs w:val="22"/>
        </w:rPr>
        <w:t xml:space="preserve"> </w:t>
      </w:r>
      <w:bookmarkEnd w:id="25"/>
      <w:r w:rsidRPr="00477E77">
        <w:rPr>
          <w:sz w:val="22"/>
          <w:szCs w:val="22"/>
        </w:rPr>
        <w:t>(</w:t>
      </w:r>
      <w:r w:rsidRPr="00477E77">
        <w:rPr>
          <w:i/>
          <w:sz w:val="22"/>
          <w:szCs w:val="22"/>
        </w:rPr>
        <w:t>указать наименование области</w:t>
      </w:r>
      <w:r w:rsidRPr="00477E77">
        <w:rPr>
          <w:sz w:val="22"/>
          <w:szCs w:val="22"/>
        </w:rPr>
        <w:t>) область Республики Казахстан.</w:t>
      </w:r>
    </w:p>
    <w:p w14:paraId="08D4AC2E" w14:textId="78F1EDB7" w:rsidR="00802697" w:rsidRPr="00F820EC" w:rsidRDefault="00291108" w:rsidP="00387760">
      <w:pPr>
        <w:pStyle w:val="a3"/>
        <w:rPr>
          <w:sz w:val="22"/>
          <w:szCs w:val="22"/>
        </w:rPr>
      </w:pPr>
      <w:r w:rsidRPr="00477E77">
        <w:rPr>
          <w:bCs/>
          <w:sz w:val="22"/>
          <w:szCs w:val="22"/>
        </w:rPr>
        <w:t>Заявитель:</w:t>
      </w:r>
      <w:r w:rsidRPr="00477E77">
        <w:rPr>
          <w:sz w:val="22"/>
          <w:szCs w:val="22"/>
        </w:rPr>
        <w:t xml:space="preserve"> </w:t>
      </w:r>
      <w:bookmarkStart w:id="26" w:name="OLE_LINK14"/>
      <w:r w:rsidR="00F820EC">
        <w:rPr>
          <w:sz w:val="22"/>
          <w:szCs w:val="22"/>
          <w:lang w:val="en-US"/>
        </w:rPr>
        <w:t>ClientFIO</w:t>
      </w:r>
      <w:bookmarkEnd w:id="26"/>
    </w:p>
    <w:p w14:paraId="61DE056D" w14:textId="77777777" w:rsidR="00802697" w:rsidRPr="00477E77" w:rsidRDefault="00291108" w:rsidP="00802697">
      <w:pPr>
        <w:pStyle w:val="a3"/>
        <w:ind w:left="180"/>
        <w:jc w:val="center"/>
        <w:rPr>
          <w:sz w:val="22"/>
          <w:szCs w:val="22"/>
        </w:rPr>
      </w:pPr>
      <w:r w:rsidRPr="00477E77">
        <w:rPr>
          <w:sz w:val="22"/>
          <w:szCs w:val="22"/>
        </w:rPr>
        <w:t>(должность, Ф.И.О., подпись)</w:t>
      </w:r>
    </w:p>
    <w:p w14:paraId="1D830097" w14:textId="77777777" w:rsidR="00802697" w:rsidRPr="00477E77" w:rsidRDefault="00291108" w:rsidP="00802697">
      <w:pPr>
        <w:pStyle w:val="a3"/>
        <w:ind w:left="180"/>
        <w:jc w:val="center"/>
        <w:rPr>
          <w:del w:id="27" w:author="Бауржан Жолдасов" w:date="2020-08-27T12:09:00Z"/>
          <w:b/>
          <w:bCs/>
          <w:sz w:val="22"/>
          <w:szCs w:val="22"/>
        </w:rPr>
      </w:pPr>
      <w:del w:id="28" w:author="Бауржан Жолдасов" w:date="2020-08-27T12:09:00Z">
        <w:r w:rsidRPr="00477E77">
          <w:rPr>
            <w:b/>
            <w:bCs/>
            <w:sz w:val="22"/>
            <w:szCs w:val="22"/>
          </w:rPr>
          <w:delText>М.П.</w:delText>
        </w:r>
      </w:del>
    </w:p>
    <w:p w14:paraId="45BA5A1A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>В случае положительного рассмотрения АО «КазАгроФинанс» данного ЗАЯВЛЕНИЯ, обязуюсь дополнительно предоставить требуемые АО «КазАгроФинанс» документы, и заключить договор финансового лизинга</w:t>
      </w:r>
      <w:r w:rsidR="003B39AF" w:rsidRPr="00477E77">
        <w:rPr>
          <w:sz w:val="22"/>
          <w:szCs w:val="22"/>
        </w:rPr>
        <w:t>.</w:t>
      </w:r>
    </w:p>
    <w:p w14:paraId="191F6898" w14:textId="77777777" w:rsidR="004F2385" w:rsidRPr="00477E77" w:rsidRDefault="004F2385" w:rsidP="00387760">
      <w:pPr>
        <w:pStyle w:val="a3"/>
        <w:jc w:val="both"/>
        <w:rPr>
          <w:sz w:val="22"/>
          <w:szCs w:val="22"/>
        </w:rPr>
      </w:pPr>
    </w:p>
    <w:p w14:paraId="64FC5E31" w14:textId="66BF2CD0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 xml:space="preserve">Дата получения заявления </w:t>
      </w:r>
      <w:bookmarkStart w:id="29" w:name="OLE_LINK15"/>
      <w:r w:rsidR="00F820EC">
        <w:rPr>
          <w:sz w:val="22"/>
          <w:szCs w:val="22"/>
          <w:lang w:val="en-US"/>
        </w:rPr>
        <w:t>CreateDate</w:t>
      </w:r>
      <w:bookmarkEnd w:id="29"/>
    </w:p>
    <w:p w14:paraId="40B668E0" w14:textId="4EE9FEBD" w:rsidR="004F2385" w:rsidRPr="00477E77" w:rsidRDefault="00291108" w:rsidP="00387760">
      <w:pPr>
        <w:pStyle w:val="a3"/>
        <w:rPr>
          <w:sz w:val="22"/>
          <w:szCs w:val="22"/>
        </w:rPr>
      </w:pPr>
      <w:r w:rsidRPr="00477E77">
        <w:rPr>
          <w:sz w:val="22"/>
          <w:szCs w:val="22"/>
        </w:rPr>
        <w:t>Заявление принял ___________________________________</w:t>
      </w:r>
      <w:r w:rsidR="00387760" w:rsidRPr="00477E77">
        <w:rPr>
          <w:sz w:val="22"/>
          <w:szCs w:val="22"/>
        </w:rPr>
        <w:t>_______________</w:t>
      </w:r>
      <w:r w:rsidR="00C70153">
        <w:rPr>
          <w:sz w:val="22"/>
          <w:szCs w:val="22"/>
        </w:rPr>
        <w:t xml:space="preserve"> </w:t>
      </w:r>
    </w:p>
    <w:p w14:paraId="30E22282" w14:textId="77777777" w:rsidR="004F2385" w:rsidRPr="00477E77" w:rsidRDefault="00291108" w:rsidP="00387760">
      <w:pPr>
        <w:pStyle w:val="a3"/>
        <w:jc w:val="both"/>
        <w:rPr>
          <w:sz w:val="22"/>
          <w:szCs w:val="22"/>
        </w:rPr>
      </w:pPr>
      <w:r w:rsidRPr="00477E77">
        <w:rPr>
          <w:sz w:val="22"/>
          <w:szCs w:val="22"/>
        </w:rPr>
        <w:t xml:space="preserve">                                         </w:t>
      </w:r>
      <w:r w:rsidR="00387760" w:rsidRPr="00477E77">
        <w:rPr>
          <w:sz w:val="22"/>
          <w:szCs w:val="22"/>
        </w:rPr>
        <w:t xml:space="preserve">                       </w:t>
      </w:r>
      <w:r w:rsidRPr="00477E77">
        <w:rPr>
          <w:sz w:val="22"/>
          <w:szCs w:val="22"/>
        </w:rPr>
        <w:t>(</w:t>
      </w:r>
      <w:r w:rsidR="00802697" w:rsidRPr="00477E77">
        <w:rPr>
          <w:sz w:val="22"/>
          <w:szCs w:val="22"/>
        </w:rPr>
        <w:t xml:space="preserve">должность, </w:t>
      </w:r>
      <w:r w:rsidRPr="00477E77">
        <w:rPr>
          <w:sz w:val="22"/>
          <w:szCs w:val="22"/>
        </w:rPr>
        <w:t>Ф.И.О., подпись)</w:t>
      </w:r>
    </w:p>
    <w:p w14:paraId="6E52937D" w14:textId="77777777" w:rsidR="003F1EA4" w:rsidRPr="00477E77" w:rsidRDefault="003F1EA4" w:rsidP="00387760">
      <w:pPr>
        <w:pStyle w:val="a3"/>
        <w:jc w:val="both"/>
        <w:rPr>
          <w:sz w:val="24"/>
          <w:szCs w:val="24"/>
        </w:rPr>
      </w:pPr>
    </w:p>
    <w:p w14:paraId="70F12070" w14:textId="77777777" w:rsidR="003F1EA4" w:rsidRPr="00F531A5" w:rsidRDefault="0079632C" w:rsidP="00387760">
      <w:pPr>
        <w:pStyle w:val="a3"/>
        <w:jc w:val="both"/>
        <w:rPr>
          <w:sz w:val="18"/>
          <w:szCs w:val="18"/>
        </w:rPr>
      </w:pPr>
      <w:r w:rsidRPr="00477E77">
        <w:rPr>
          <w:sz w:val="18"/>
          <w:szCs w:val="18"/>
        </w:rPr>
        <w:t>Заявитель настоящим подтверждает и гарантирует, что вся информация, содержащаяся в Заявлении и прилагаемых к не</w:t>
      </w:r>
      <w:r w:rsidR="00D53769" w:rsidRPr="00477E77">
        <w:rPr>
          <w:sz w:val="18"/>
          <w:szCs w:val="18"/>
        </w:rPr>
        <w:t>му</w:t>
      </w:r>
      <w:r w:rsidRPr="00477E77">
        <w:rPr>
          <w:sz w:val="18"/>
          <w:szCs w:val="18"/>
        </w:rPr>
        <w:t xml:space="preserve"> документах, является подлинной и соответствует истинным фактам. Проставляя свою подпись, Заявитель тем самым подтверждает, что ознакомлен с содержанием настоящего Заявления, условиями финансирования и </w:t>
      </w:r>
      <w:r w:rsidR="00A5024C" w:rsidRPr="00477E77">
        <w:rPr>
          <w:sz w:val="18"/>
          <w:szCs w:val="18"/>
        </w:rPr>
        <w:t>полностью понимает,</w:t>
      </w:r>
      <w:r w:rsidRPr="00477E77">
        <w:rPr>
          <w:sz w:val="18"/>
          <w:szCs w:val="18"/>
        </w:rPr>
        <w:t xml:space="preserve"> и принимает их.</w:t>
      </w:r>
    </w:p>
    <w:p w14:paraId="6D76569B" w14:textId="77777777" w:rsidR="00D91E6B" w:rsidRPr="00477E77" w:rsidRDefault="00291108" w:rsidP="00D91E6B">
      <w:pPr>
        <w:jc w:val="right"/>
        <w:rPr>
          <w:sz w:val="20"/>
          <w:szCs w:val="20"/>
        </w:rPr>
      </w:pPr>
      <w:r w:rsidRPr="00477E77">
        <w:rPr>
          <w:sz w:val="28"/>
          <w:szCs w:val="28"/>
        </w:rPr>
        <w:br w:type="page"/>
      </w:r>
      <w:r w:rsidRPr="00477E77">
        <w:rPr>
          <w:sz w:val="20"/>
          <w:szCs w:val="20"/>
        </w:rPr>
        <w:lastRenderedPageBreak/>
        <w:t xml:space="preserve">Приложение </w:t>
      </w:r>
    </w:p>
    <w:p w14:paraId="6FE56421" w14:textId="77777777" w:rsidR="002179EA" w:rsidRDefault="00D91E6B" w:rsidP="002179EA">
      <w:pPr>
        <w:ind w:left="-540" w:firstLine="360"/>
        <w:jc w:val="right"/>
        <w:rPr>
          <w:bCs/>
          <w:sz w:val="20"/>
          <w:szCs w:val="20"/>
        </w:rPr>
      </w:pPr>
      <w:r w:rsidRPr="00477E77">
        <w:rPr>
          <w:bCs/>
          <w:sz w:val="20"/>
          <w:szCs w:val="20"/>
        </w:rPr>
        <w:t xml:space="preserve">к заявлению на получение инвестиций </w:t>
      </w:r>
    </w:p>
    <w:p w14:paraId="4E3F2E83" w14:textId="77777777" w:rsidR="002179EA" w:rsidRDefault="00D91E6B" w:rsidP="002179EA">
      <w:pPr>
        <w:ind w:left="-540" w:firstLine="360"/>
        <w:jc w:val="right"/>
        <w:rPr>
          <w:color w:val="000000"/>
          <w:sz w:val="28"/>
          <w:szCs w:val="28"/>
        </w:rPr>
      </w:pPr>
      <w:r w:rsidRPr="00477E77">
        <w:rPr>
          <w:bCs/>
          <w:sz w:val="20"/>
          <w:szCs w:val="20"/>
        </w:rPr>
        <w:t>в форме финансового лизинга</w:t>
      </w:r>
      <w:r w:rsidR="00291108" w:rsidRPr="002179EA">
        <w:rPr>
          <w:color w:val="000000"/>
          <w:sz w:val="28"/>
          <w:szCs w:val="28"/>
        </w:rPr>
        <w:t xml:space="preserve"> </w:t>
      </w:r>
    </w:p>
    <w:p w14:paraId="68E8406A" w14:textId="77777777" w:rsidR="00D91E6B" w:rsidRPr="00477E77" w:rsidRDefault="002179EA" w:rsidP="002179EA">
      <w:pPr>
        <w:ind w:left="-540" w:firstLine="360"/>
        <w:jc w:val="right"/>
        <w:rPr>
          <w:bCs/>
          <w:sz w:val="20"/>
          <w:szCs w:val="20"/>
        </w:rPr>
      </w:pPr>
      <w:r w:rsidRPr="002179EA">
        <w:rPr>
          <w:bCs/>
          <w:sz w:val="20"/>
          <w:szCs w:val="20"/>
        </w:rPr>
        <w:t xml:space="preserve"> </w:t>
      </w:r>
      <w:r w:rsidR="004F5330" w:rsidRPr="004F5330">
        <w:rPr>
          <w:bCs/>
          <w:sz w:val="20"/>
          <w:szCs w:val="20"/>
        </w:rPr>
        <w:t xml:space="preserve">по </w:t>
      </w:r>
      <w:r w:rsidR="004F5330">
        <w:rPr>
          <w:bCs/>
          <w:sz w:val="20"/>
          <w:szCs w:val="20"/>
        </w:rPr>
        <w:t>программе</w:t>
      </w:r>
      <w:r w:rsidR="004F5330" w:rsidRPr="004F5330">
        <w:rPr>
          <w:bCs/>
          <w:sz w:val="20"/>
          <w:szCs w:val="20"/>
        </w:rPr>
        <w:t xml:space="preserve"> «Экспресс-лизинг»</w:t>
      </w:r>
    </w:p>
    <w:p w14:paraId="30FC00C5" w14:textId="77777777" w:rsidR="00D91E6B" w:rsidRPr="00477E77" w:rsidRDefault="000D2B42" w:rsidP="00D91E6B">
      <w:pPr>
        <w:spacing w:before="120"/>
        <w:ind w:left="-540" w:firstLine="360"/>
        <w:jc w:val="center"/>
        <w:rPr>
          <w:b/>
          <w:bCs/>
          <w:sz w:val="20"/>
          <w:szCs w:val="20"/>
          <w:u w:val="single"/>
        </w:rPr>
      </w:pPr>
      <w:r w:rsidRPr="00477E77">
        <w:rPr>
          <w:b/>
          <w:bCs/>
          <w:sz w:val="20"/>
          <w:szCs w:val="20"/>
          <w:u w:val="single"/>
        </w:rPr>
        <w:t>Г</w:t>
      </w:r>
      <w:r w:rsidR="00291108" w:rsidRPr="00477E77">
        <w:rPr>
          <w:b/>
          <w:bCs/>
          <w:sz w:val="20"/>
          <w:szCs w:val="20"/>
          <w:u w:val="single"/>
        </w:rPr>
        <w:t>арантии Заявителя.</w:t>
      </w:r>
    </w:p>
    <w:p w14:paraId="4EB64C60" w14:textId="77777777" w:rsidR="00D91E6B" w:rsidRPr="00477E77" w:rsidRDefault="00291108" w:rsidP="008F4D10">
      <w:pPr>
        <w:spacing w:before="120"/>
        <w:jc w:val="center"/>
        <w:rPr>
          <w:b/>
          <w:bCs/>
          <w:sz w:val="20"/>
          <w:szCs w:val="20"/>
        </w:rPr>
      </w:pPr>
      <w:r w:rsidRPr="00477E77">
        <w:rPr>
          <w:b/>
          <w:bCs/>
          <w:sz w:val="20"/>
          <w:szCs w:val="20"/>
        </w:rPr>
        <w:t xml:space="preserve">Настоящим Заявитель гарантирует, что ознакомлен и согласен с нижеследующими </w:t>
      </w:r>
      <w:r w:rsidR="00E25F31" w:rsidRPr="00477E77">
        <w:rPr>
          <w:b/>
          <w:bCs/>
          <w:sz w:val="20"/>
          <w:szCs w:val="20"/>
        </w:rPr>
        <w:t>положениями</w:t>
      </w:r>
      <w:r w:rsidRPr="00477E77">
        <w:rPr>
          <w:b/>
          <w:bCs/>
          <w:sz w:val="20"/>
          <w:szCs w:val="20"/>
        </w:rPr>
        <w:t>:</w:t>
      </w:r>
    </w:p>
    <w:p w14:paraId="429CCB4D" w14:textId="77777777" w:rsidR="00D91E6B" w:rsidRPr="00477E77" w:rsidRDefault="00D91E6B" w:rsidP="00D91E6B">
      <w:pPr>
        <w:spacing w:before="120"/>
        <w:ind w:left="-540"/>
        <w:jc w:val="center"/>
        <w:rPr>
          <w:b/>
          <w:bCs/>
          <w:sz w:val="20"/>
          <w:szCs w:val="20"/>
        </w:rPr>
      </w:pPr>
    </w:p>
    <w:p w14:paraId="14302D4E" w14:textId="77777777" w:rsidR="00D91E6B" w:rsidRPr="00477E77" w:rsidRDefault="00291108" w:rsidP="00D91E6B">
      <w:pPr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поступающих заявлений на получение инвестиций наступает с момента предоставления </w:t>
      </w:r>
      <w:r w:rsidRPr="00477E77">
        <w:rPr>
          <w:b/>
          <w:bCs/>
          <w:sz w:val="20"/>
          <w:szCs w:val="20"/>
          <w:u w:val="single"/>
        </w:rPr>
        <w:t>полного пакета документов</w:t>
      </w:r>
      <w:r w:rsidR="00224484" w:rsidRPr="00477E77">
        <w:rPr>
          <w:b/>
          <w:bCs/>
          <w:sz w:val="20"/>
          <w:szCs w:val="20"/>
          <w:u w:val="single"/>
        </w:rPr>
        <w:t>, необходим</w:t>
      </w:r>
      <w:r w:rsidR="00A95958" w:rsidRPr="00477E77">
        <w:rPr>
          <w:b/>
          <w:bCs/>
          <w:sz w:val="20"/>
          <w:szCs w:val="20"/>
          <w:u w:val="single"/>
        </w:rPr>
        <w:t>ого</w:t>
      </w:r>
      <w:r w:rsidR="00224484" w:rsidRPr="00477E77">
        <w:rPr>
          <w:b/>
          <w:bCs/>
          <w:sz w:val="20"/>
          <w:szCs w:val="20"/>
          <w:u w:val="single"/>
        </w:rPr>
        <w:t xml:space="preserve"> для рассмотрения заяв</w:t>
      </w:r>
      <w:r w:rsidR="00A95958" w:rsidRPr="00477E77">
        <w:rPr>
          <w:b/>
          <w:bCs/>
          <w:sz w:val="20"/>
          <w:szCs w:val="20"/>
          <w:u w:val="single"/>
        </w:rPr>
        <w:t>ки</w:t>
      </w:r>
      <w:r w:rsidRPr="00477E77">
        <w:rPr>
          <w:sz w:val="20"/>
          <w:szCs w:val="20"/>
        </w:rPr>
        <w:t xml:space="preserve">. </w:t>
      </w:r>
    </w:p>
    <w:p w14:paraId="1746C522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Срок рассмотрения заявления на получение инвестиций может быть продлен в </w:t>
      </w:r>
      <w:r w:rsidR="002D4C6E" w:rsidRPr="00477E77">
        <w:rPr>
          <w:sz w:val="20"/>
          <w:szCs w:val="20"/>
        </w:rPr>
        <w:t>любом из следующих случаев</w:t>
      </w:r>
      <w:r w:rsidRPr="00477E77">
        <w:rPr>
          <w:sz w:val="20"/>
          <w:szCs w:val="20"/>
        </w:rPr>
        <w:t>:</w:t>
      </w:r>
    </w:p>
    <w:p w14:paraId="11055AE2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документов, необходимых для полного формирования </w:t>
      </w:r>
      <w:r w:rsidR="008F53DD" w:rsidRPr="00477E77">
        <w:rPr>
          <w:sz w:val="20"/>
          <w:szCs w:val="20"/>
        </w:rPr>
        <w:t xml:space="preserve">кредитного </w:t>
      </w:r>
      <w:r w:rsidRPr="00477E77">
        <w:rPr>
          <w:sz w:val="20"/>
          <w:szCs w:val="20"/>
        </w:rPr>
        <w:t>досье;</w:t>
      </w:r>
    </w:p>
    <w:p w14:paraId="157C460E" w14:textId="77777777" w:rsidR="00D91E6B" w:rsidRPr="00477E77" w:rsidRDefault="00291108" w:rsidP="00D91E6B">
      <w:pPr>
        <w:pStyle w:val="a8"/>
        <w:numPr>
          <w:ilvl w:val="0"/>
          <w:numId w:val="4"/>
        </w:numPr>
        <w:spacing w:after="60"/>
        <w:ind w:hanging="357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задержки со стороны </w:t>
      </w:r>
      <w:r w:rsidR="002D4C6E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 xml:space="preserve"> предоставления </w:t>
      </w:r>
      <w:r w:rsidR="002D4C6E" w:rsidRPr="00477E77">
        <w:rPr>
          <w:sz w:val="20"/>
          <w:szCs w:val="20"/>
        </w:rPr>
        <w:t>полной</w:t>
      </w:r>
      <w:r w:rsidRPr="00477E77">
        <w:rPr>
          <w:sz w:val="20"/>
          <w:szCs w:val="20"/>
        </w:rPr>
        <w:t xml:space="preserve"> информации и материалов, необходимых для составления заключения по проекту;</w:t>
      </w:r>
    </w:p>
    <w:p w14:paraId="5B98322B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в ходе составления заключения выявились факты намеренного искажения </w:t>
      </w:r>
      <w:r w:rsidR="002D4C6E" w:rsidRPr="00477E77">
        <w:rPr>
          <w:sz w:val="20"/>
          <w:szCs w:val="20"/>
        </w:rPr>
        <w:t>Заявителем</w:t>
      </w:r>
      <w:r w:rsidRPr="00477E77">
        <w:rPr>
          <w:sz w:val="20"/>
          <w:szCs w:val="20"/>
        </w:rPr>
        <w:t xml:space="preserve"> информации по проекту, либо появились обстоятельства, негативно влияющие на проект - </w:t>
      </w:r>
      <w:r w:rsidR="002D4C6E" w:rsidRPr="00477E77">
        <w:rPr>
          <w:sz w:val="20"/>
          <w:szCs w:val="20"/>
        </w:rPr>
        <w:t>АО «КазАгроФинанс»</w:t>
      </w:r>
      <w:r w:rsidRPr="00477E77">
        <w:rPr>
          <w:sz w:val="20"/>
          <w:szCs w:val="20"/>
        </w:rPr>
        <w:t xml:space="preserve"> имеет право отказать в финансировании в </w:t>
      </w:r>
      <w:r w:rsidR="008F53DD" w:rsidRPr="00477E77">
        <w:rPr>
          <w:sz w:val="20"/>
          <w:szCs w:val="20"/>
        </w:rPr>
        <w:t>одностороннем</w:t>
      </w:r>
      <w:r w:rsidRPr="00477E77">
        <w:rPr>
          <w:sz w:val="20"/>
          <w:szCs w:val="20"/>
        </w:rPr>
        <w:t xml:space="preserve"> порядке с уведомлением </w:t>
      </w:r>
      <w:r w:rsidR="00E25F31" w:rsidRPr="00477E77">
        <w:rPr>
          <w:sz w:val="20"/>
          <w:szCs w:val="20"/>
        </w:rPr>
        <w:t>Заявителя</w:t>
      </w:r>
      <w:r w:rsidRPr="00477E77">
        <w:rPr>
          <w:sz w:val="20"/>
          <w:szCs w:val="20"/>
        </w:rPr>
        <w:t>.</w:t>
      </w:r>
    </w:p>
    <w:p w14:paraId="78C98677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«КазАгроФинанс»</w:t>
      </w:r>
      <w:r w:rsidR="00291108" w:rsidRPr="00477E77">
        <w:rPr>
          <w:sz w:val="20"/>
          <w:szCs w:val="20"/>
        </w:rPr>
        <w:t xml:space="preserve"> имеет право требовать от </w:t>
      </w:r>
      <w:r w:rsidR="00E25F31" w:rsidRPr="00477E77">
        <w:rPr>
          <w:sz w:val="20"/>
          <w:szCs w:val="20"/>
        </w:rPr>
        <w:t>Заявителя</w:t>
      </w:r>
      <w:r w:rsidR="00291108" w:rsidRPr="00477E77">
        <w:rPr>
          <w:sz w:val="20"/>
          <w:szCs w:val="20"/>
        </w:rPr>
        <w:t xml:space="preserve"> дополнительные документы, которые необходимы для адекватной оценки проекта. Если данные документы не представлены и/или их представление имеет принципиальный характер, то срок рассмотрения проекта может быть увеличен.</w:t>
      </w:r>
    </w:p>
    <w:p w14:paraId="6638842E" w14:textId="77777777" w:rsidR="00527459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Заявитель гарантирует наличие достаточной суммы денежных средств для оплаты первого лизингового платежа к моменту заключения договора финансового лизинга. Заявитель соглашается с тем, что согласно </w:t>
      </w:r>
      <w:r w:rsidR="004A0D6D" w:rsidRPr="00477E77">
        <w:rPr>
          <w:sz w:val="20"/>
          <w:szCs w:val="20"/>
        </w:rPr>
        <w:t>условиям договора финансового лизинга,</w:t>
      </w:r>
      <w:r w:rsidRPr="00477E77">
        <w:rPr>
          <w:sz w:val="20"/>
          <w:szCs w:val="20"/>
        </w:rPr>
        <w:t xml:space="preserve"> будет установлено обязательство по оплате первого лизингового платежа в день заключения договора.</w:t>
      </w:r>
    </w:p>
    <w:p w14:paraId="2133C9C8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соглашается</w:t>
      </w:r>
      <w:r w:rsidR="00291108" w:rsidRPr="00477E77">
        <w:rPr>
          <w:sz w:val="20"/>
          <w:szCs w:val="20"/>
        </w:rPr>
        <w:t>, что любая лизинговая сделка предполагает обязательное страхование предмета лизинга</w:t>
      </w:r>
      <w:r w:rsidR="008F53DD" w:rsidRPr="00477E77">
        <w:rPr>
          <w:sz w:val="20"/>
          <w:szCs w:val="20"/>
        </w:rPr>
        <w:t>/предмета залога</w:t>
      </w:r>
      <w:r w:rsidR="00291108" w:rsidRPr="00477E77">
        <w:rPr>
          <w:sz w:val="20"/>
          <w:szCs w:val="20"/>
        </w:rPr>
        <w:t>.</w:t>
      </w:r>
      <w:r w:rsidR="00B94F8B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>тавка</w:t>
      </w:r>
      <w:r w:rsidRPr="00477E77">
        <w:rPr>
          <w:sz w:val="20"/>
          <w:szCs w:val="20"/>
        </w:rPr>
        <w:t xml:space="preserve"> страховой премии</w:t>
      </w:r>
      <w:r w:rsidR="00291108" w:rsidRPr="00477E77">
        <w:rPr>
          <w:sz w:val="20"/>
          <w:szCs w:val="20"/>
        </w:rPr>
        <w:t xml:space="preserve"> варьируется в зависимости от тарифного плана той или иной страховой компании, а также от вида предмета лизинга.</w:t>
      </w:r>
      <w:r w:rsidRPr="00477E77">
        <w:rPr>
          <w:sz w:val="20"/>
          <w:szCs w:val="20"/>
        </w:rPr>
        <w:t xml:space="preserve"> АО «КазАгроФинанс» ни</w:t>
      </w:r>
      <w:r w:rsidR="00224484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коим образом не влияет на размер ставки страховой премии.</w:t>
      </w:r>
      <w:r w:rsidR="00291108" w:rsidRPr="00477E77">
        <w:rPr>
          <w:sz w:val="20"/>
          <w:szCs w:val="20"/>
        </w:rPr>
        <w:t xml:space="preserve"> </w:t>
      </w:r>
    </w:p>
    <w:p w14:paraId="5AD0B4CD" w14:textId="77777777" w:rsidR="00A1118B" w:rsidRPr="00477E77" w:rsidRDefault="003D171F" w:rsidP="00A1118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Заявитель гарантирует, что в случае изменения стоимости предмета лизинга по заключенному между Заявителем и АО «КазАгроФинанс» договору финансового лизинга, вызванной объективными причинами (изменение курса валюты, за которую был приобретен предмет лизинга, оплата сборов, пошлин иных платежей, оплата услуг</w:t>
      </w:r>
      <w:r w:rsidR="000D2B42" w:rsidRPr="00477E77">
        <w:rPr>
          <w:sz w:val="20"/>
          <w:szCs w:val="20"/>
        </w:rPr>
        <w:t>, связанных с предметом лизинга</w:t>
      </w:r>
      <w:r w:rsidRPr="00477E77">
        <w:rPr>
          <w:sz w:val="20"/>
          <w:szCs w:val="20"/>
        </w:rPr>
        <w:t>), он подпишет соответствующее соглашение с АО «КазАгроФинанс» на изменение стоимости.</w:t>
      </w:r>
      <w:r w:rsidR="00E94068" w:rsidRPr="00477E77">
        <w:rPr>
          <w:sz w:val="20"/>
          <w:szCs w:val="20"/>
        </w:rPr>
        <w:t xml:space="preserve"> </w:t>
      </w:r>
      <w:r w:rsidR="00D70ABA" w:rsidRPr="00477E77">
        <w:rPr>
          <w:sz w:val="20"/>
          <w:szCs w:val="20"/>
        </w:rPr>
        <w:t xml:space="preserve"> </w:t>
      </w:r>
      <w:r w:rsidR="00755C27" w:rsidRPr="00477E77">
        <w:rPr>
          <w:sz w:val="20"/>
          <w:szCs w:val="20"/>
        </w:rPr>
        <w:t>Стоимость п</w:t>
      </w:r>
      <w:r w:rsidR="00291108" w:rsidRPr="00477E77">
        <w:rPr>
          <w:sz w:val="20"/>
          <w:szCs w:val="20"/>
        </w:rPr>
        <w:t>редмет</w:t>
      </w:r>
      <w:r w:rsidR="00755C27" w:rsidRPr="00477E77">
        <w:rPr>
          <w:sz w:val="20"/>
          <w:szCs w:val="20"/>
        </w:rPr>
        <w:t>а</w:t>
      </w:r>
      <w:r w:rsidR="00291108" w:rsidRPr="00477E77">
        <w:rPr>
          <w:sz w:val="20"/>
          <w:szCs w:val="20"/>
        </w:rPr>
        <w:t xml:space="preserve"> лизинга </w:t>
      </w:r>
      <w:r w:rsidR="00755C27" w:rsidRPr="00477E77">
        <w:rPr>
          <w:sz w:val="20"/>
          <w:szCs w:val="20"/>
        </w:rPr>
        <w:t xml:space="preserve">определяется </w:t>
      </w:r>
      <w:r w:rsidR="001861C6" w:rsidRPr="00477E77">
        <w:rPr>
          <w:sz w:val="20"/>
          <w:szCs w:val="20"/>
        </w:rPr>
        <w:t xml:space="preserve">по рыночному курсу валют, установленного Национальным банком Республики Казахстан на дату осуществления расчетной операции. </w:t>
      </w:r>
      <w:r w:rsidR="00C90B32" w:rsidRPr="00477E77">
        <w:rPr>
          <w:sz w:val="20"/>
          <w:szCs w:val="20"/>
        </w:rPr>
        <w:t xml:space="preserve">Как </w:t>
      </w:r>
      <w:r w:rsidR="008F53DD" w:rsidRPr="00477E77">
        <w:rPr>
          <w:sz w:val="20"/>
          <w:szCs w:val="20"/>
        </w:rPr>
        <w:t>правило,</w:t>
      </w:r>
      <w:r w:rsidR="00C90B32" w:rsidRPr="00477E77">
        <w:rPr>
          <w:sz w:val="20"/>
          <w:szCs w:val="20"/>
        </w:rPr>
        <w:t xml:space="preserve"> п</w:t>
      </w:r>
      <w:r w:rsidR="001861C6" w:rsidRPr="00477E77">
        <w:rPr>
          <w:sz w:val="20"/>
          <w:szCs w:val="20"/>
        </w:rPr>
        <w:t>ри постановке на баланс</w:t>
      </w:r>
      <w:r w:rsidR="00C90B32" w:rsidRPr="00477E77">
        <w:rPr>
          <w:sz w:val="20"/>
          <w:szCs w:val="20"/>
        </w:rPr>
        <w:t xml:space="preserve"> осуществляются следующие процедуры</w:t>
      </w:r>
      <w:r w:rsidR="001861C6" w:rsidRPr="00477E77">
        <w:rPr>
          <w:sz w:val="20"/>
          <w:szCs w:val="20"/>
        </w:rPr>
        <w:t>: 1. по части стоимости предмета лизинга, которая была предварительно оплачена, используется курс на дату предварительной оплаты (в том числе раскрытие аккредитива до момента по</w:t>
      </w:r>
      <w:r w:rsidR="00755C27" w:rsidRPr="00477E77">
        <w:rPr>
          <w:sz w:val="20"/>
          <w:szCs w:val="20"/>
        </w:rPr>
        <w:t>ставки</w:t>
      </w:r>
      <w:r w:rsidR="001861C6" w:rsidRPr="00477E77">
        <w:rPr>
          <w:sz w:val="20"/>
          <w:szCs w:val="20"/>
        </w:rPr>
        <w:t>)</w:t>
      </w:r>
      <w:r w:rsidR="00755C27" w:rsidRPr="00477E77">
        <w:rPr>
          <w:sz w:val="20"/>
          <w:szCs w:val="20"/>
        </w:rPr>
        <w:t>; 2. по оставшейся части предмета лизинга используется курс на дату выпуска в свободное обращение в соответствии с грузовой таможенной декларацией.</w:t>
      </w:r>
    </w:p>
    <w:p w14:paraId="13B510B1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С</w:t>
      </w:r>
      <w:r w:rsidR="00291108" w:rsidRPr="00477E77">
        <w:rPr>
          <w:sz w:val="20"/>
          <w:szCs w:val="20"/>
        </w:rPr>
        <w:t xml:space="preserve">огласно </w:t>
      </w:r>
      <w:r w:rsidR="00A5024C" w:rsidRPr="00477E77">
        <w:rPr>
          <w:sz w:val="20"/>
          <w:szCs w:val="20"/>
        </w:rPr>
        <w:t>условиям договора финансового лизинга,</w:t>
      </w:r>
      <w:r w:rsidR="00291108" w:rsidRPr="00477E77">
        <w:rPr>
          <w:sz w:val="20"/>
          <w:szCs w:val="20"/>
        </w:rPr>
        <w:t xml:space="preserve"> валютой договора является казахстанский тенге. </w:t>
      </w:r>
    </w:p>
    <w:p w14:paraId="244DFF37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 xml:space="preserve">Если покупка предмета лизинга подразумевает его </w:t>
      </w:r>
      <w:r w:rsidRPr="00477E77">
        <w:rPr>
          <w:bCs/>
          <w:sz w:val="20"/>
          <w:szCs w:val="20"/>
        </w:rPr>
        <w:t>импорт</w:t>
      </w:r>
      <w:r w:rsidRPr="00477E77">
        <w:rPr>
          <w:sz w:val="20"/>
          <w:szCs w:val="20"/>
        </w:rPr>
        <w:t xml:space="preserve">, то таможенную очистку производит </w:t>
      </w:r>
      <w:r w:rsidR="002D4C6E" w:rsidRPr="00477E77">
        <w:rPr>
          <w:sz w:val="20"/>
          <w:szCs w:val="20"/>
        </w:rPr>
        <w:t>АО «КазАгроФинанс»</w:t>
      </w:r>
      <w:r w:rsidRPr="00477E77">
        <w:rPr>
          <w:sz w:val="20"/>
          <w:szCs w:val="20"/>
        </w:rPr>
        <w:t xml:space="preserve">. Сам </w:t>
      </w:r>
      <w:r w:rsidR="00E25F31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таможенную очистку не производит.</w:t>
      </w:r>
    </w:p>
    <w:p w14:paraId="5F449B33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Д</w:t>
      </w:r>
      <w:r w:rsidR="00291108" w:rsidRPr="00477E77">
        <w:rPr>
          <w:sz w:val="20"/>
          <w:szCs w:val="20"/>
        </w:rPr>
        <w:t xml:space="preserve">оговор финансового лизинга подписывается </w:t>
      </w:r>
      <w:r w:rsidRPr="00477E77">
        <w:rPr>
          <w:sz w:val="20"/>
          <w:szCs w:val="20"/>
        </w:rPr>
        <w:t>АО «КазАгроФинанс»</w:t>
      </w:r>
      <w:r w:rsidR="00291108" w:rsidRPr="00477E77">
        <w:rPr>
          <w:sz w:val="20"/>
          <w:szCs w:val="20"/>
        </w:rPr>
        <w:t xml:space="preserve"> только при условии подписания договора купли-продажи с поставщиком предмета лизинга и/или наоборот. Если хотя бы одна из сторон (поставщик, </w:t>
      </w:r>
      <w:r w:rsidRPr="00477E77">
        <w:rPr>
          <w:sz w:val="20"/>
          <w:szCs w:val="20"/>
        </w:rPr>
        <w:t>Заявитель</w:t>
      </w:r>
      <w:r w:rsidR="00291108" w:rsidRPr="00477E77">
        <w:rPr>
          <w:sz w:val="20"/>
          <w:szCs w:val="20"/>
        </w:rPr>
        <w:t xml:space="preserve">) не подписала </w:t>
      </w:r>
      <w:r w:rsidR="00A5024C" w:rsidRPr="00477E77">
        <w:rPr>
          <w:sz w:val="20"/>
          <w:szCs w:val="20"/>
        </w:rPr>
        <w:t>договор финансового</w:t>
      </w:r>
      <w:r w:rsidR="00291108" w:rsidRPr="00477E77">
        <w:rPr>
          <w:sz w:val="20"/>
          <w:szCs w:val="20"/>
        </w:rPr>
        <w:t xml:space="preserve"> лизинга или договор купли продажи - </w:t>
      </w:r>
      <w:r w:rsidRPr="00477E77">
        <w:rPr>
          <w:sz w:val="20"/>
          <w:szCs w:val="20"/>
        </w:rPr>
        <w:t>АО «КазАгроФинанс»</w:t>
      </w:r>
      <w:r w:rsidR="00291108" w:rsidRPr="00477E77">
        <w:rPr>
          <w:sz w:val="20"/>
          <w:szCs w:val="20"/>
        </w:rPr>
        <w:t xml:space="preserve"> не имеет права продолжать дальнейшее исполнение лизинговой сделки.</w:t>
      </w:r>
    </w:p>
    <w:p w14:paraId="6602D289" w14:textId="77777777" w:rsidR="00D91E6B" w:rsidRPr="00477E77" w:rsidRDefault="002D4C6E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АО «КазАгроФинанс»</w:t>
      </w:r>
      <w:r w:rsidR="00291108" w:rsidRPr="00477E77">
        <w:rPr>
          <w:sz w:val="20"/>
          <w:szCs w:val="20"/>
        </w:rPr>
        <w:t xml:space="preserve"> декларирует, что лизинг не предполагает досрочное погашение лизинговых платежей,</w:t>
      </w:r>
      <w:r w:rsidRPr="00477E77">
        <w:rPr>
          <w:sz w:val="20"/>
          <w:szCs w:val="20"/>
        </w:rPr>
        <w:t xml:space="preserve"> а именно </w:t>
      </w:r>
      <w:r w:rsidR="001517DE" w:rsidRPr="00477E77">
        <w:rPr>
          <w:sz w:val="20"/>
          <w:szCs w:val="20"/>
        </w:rPr>
        <w:t xml:space="preserve">погашение </w:t>
      </w:r>
      <w:r w:rsidRPr="00477E77">
        <w:rPr>
          <w:sz w:val="20"/>
          <w:szCs w:val="20"/>
        </w:rPr>
        <w:t xml:space="preserve">50% от стоимости предмета лизинга в первый год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 либо</w:t>
      </w:r>
      <w:r w:rsidR="001517DE" w:rsidRPr="00477E77">
        <w:rPr>
          <w:sz w:val="20"/>
          <w:szCs w:val="20"/>
        </w:rPr>
        <w:t xml:space="preserve"> погашение</w:t>
      </w:r>
      <w:r w:rsidRPr="00477E77">
        <w:rPr>
          <w:sz w:val="20"/>
          <w:szCs w:val="20"/>
        </w:rPr>
        <w:t xml:space="preserve"> всей стоимости до истечения трех лет с </w:t>
      </w:r>
      <w:r w:rsidR="008F4D10" w:rsidRPr="00477E77">
        <w:rPr>
          <w:sz w:val="20"/>
          <w:szCs w:val="20"/>
        </w:rPr>
        <w:t>момента</w:t>
      </w:r>
      <w:r w:rsidRPr="00477E77">
        <w:rPr>
          <w:sz w:val="20"/>
          <w:szCs w:val="20"/>
        </w:rPr>
        <w:t xml:space="preserve"> передачи в лизинг,</w:t>
      </w:r>
      <w:r w:rsidR="00291108" w:rsidRPr="00477E77">
        <w:rPr>
          <w:sz w:val="20"/>
          <w:szCs w:val="20"/>
        </w:rPr>
        <w:t xml:space="preserve"> так как в этом случае меняется само понятие лизинга. Это может привести к потере всех налоговых льгот,</w:t>
      </w:r>
      <w:r w:rsidRPr="00477E77">
        <w:rPr>
          <w:sz w:val="20"/>
          <w:szCs w:val="20"/>
        </w:rPr>
        <w:t xml:space="preserve"> которые дает финансовый лизинг</w:t>
      </w:r>
      <w:r w:rsidR="00291108" w:rsidRPr="00477E77">
        <w:rPr>
          <w:sz w:val="20"/>
          <w:szCs w:val="20"/>
        </w:rPr>
        <w:t xml:space="preserve">. </w:t>
      </w:r>
    </w:p>
    <w:p w14:paraId="1553B7E6" w14:textId="77777777" w:rsidR="00D91E6B" w:rsidRPr="00477E77" w:rsidRDefault="00291108" w:rsidP="00D91E6B">
      <w:pPr>
        <w:pStyle w:val="a8"/>
        <w:numPr>
          <w:ilvl w:val="0"/>
          <w:numId w:val="5"/>
        </w:numPr>
        <w:spacing w:after="60"/>
        <w:jc w:val="both"/>
        <w:rPr>
          <w:sz w:val="20"/>
          <w:szCs w:val="20"/>
        </w:rPr>
      </w:pPr>
      <w:r w:rsidRPr="00477E77">
        <w:rPr>
          <w:sz w:val="20"/>
          <w:szCs w:val="20"/>
        </w:rPr>
        <w:t>В случае если с момента одобрения</w:t>
      </w:r>
      <w:r w:rsidR="008F4D10" w:rsidRPr="00477E77">
        <w:rPr>
          <w:sz w:val="20"/>
          <w:szCs w:val="20"/>
        </w:rPr>
        <w:t xml:space="preserve"> </w:t>
      </w:r>
      <w:r w:rsidRPr="00477E77">
        <w:rPr>
          <w:sz w:val="20"/>
          <w:szCs w:val="20"/>
        </w:rPr>
        <w:t>финансирования проекта</w:t>
      </w:r>
      <w:r w:rsidR="002D4C6E" w:rsidRPr="00477E77">
        <w:rPr>
          <w:sz w:val="20"/>
          <w:szCs w:val="20"/>
        </w:rPr>
        <w:t xml:space="preserve"> Заявителя</w:t>
      </w:r>
      <w:r w:rsidRPr="00477E77">
        <w:rPr>
          <w:sz w:val="20"/>
          <w:szCs w:val="20"/>
        </w:rPr>
        <w:t xml:space="preserve"> на кредитном комитете прошло более </w:t>
      </w:r>
      <w:r w:rsidR="002D4C6E" w:rsidRPr="00477E77">
        <w:rPr>
          <w:sz w:val="20"/>
          <w:szCs w:val="20"/>
        </w:rPr>
        <w:t>90</w:t>
      </w:r>
      <w:r w:rsidRPr="00477E77">
        <w:rPr>
          <w:sz w:val="20"/>
          <w:szCs w:val="20"/>
        </w:rPr>
        <w:t xml:space="preserve"> календарных дней, а договор финансового лизинга на этот момент не согласован и не подписан</w:t>
      </w:r>
      <w:r w:rsidR="002D4C6E" w:rsidRPr="00477E77">
        <w:rPr>
          <w:sz w:val="20"/>
          <w:szCs w:val="20"/>
        </w:rPr>
        <w:t xml:space="preserve"> Заявителем</w:t>
      </w:r>
      <w:r w:rsidRPr="00477E77">
        <w:rPr>
          <w:sz w:val="20"/>
          <w:szCs w:val="20"/>
        </w:rPr>
        <w:t xml:space="preserve"> - заяв</w:t>
      </w:r>
      <w:r w:rsidR="002D4C6E" w:rsidRPr="00477E77">
        <w:rPr>
          <w:sz w:val="20"/>
          <w:szCs w:val="20"/>
        </w:rPr>
        <w:t>ление</w:t>
      </w:r>
      <w:r w:rsidRPr="00477E77">
        <w:rPr>
          <w:sz w:val="20"/>
          <w:szCs w:val="20"/>
        </w:rPr>
        <w:t xml:space="preserve"> полностью аннулируется. Если </w:t>
      </w:r>
      <w:r w:rsidR="002D4C6E" w:rsidRPr="00477E77">
        <w:rPr>
          <w:sz w:val="20"/>
          <w:szCs w:val="20"/>
        </w:rPr>
        <w:t>Заявитель</w:t>
      </w:r>
      <w:r w:rsidRPr="00477E77">
        <w:rPr>
          <w:sz w:val="20"/>
          <w:szCs w:val="20"/>
        </w:rPr>
        <w:t xml:space="preserve"> намерен продолжать отношения с </w:t>
      </w:r>
      <w:r w:rsidR="002D4C6E" w:rsidRPr="00477E77">
        <w:rPr>
          <w:sz w:val="20"/>
          <w:szCs w:val="20"/>
        </w:rPr>
        <w:t>АО «КазАгроФинанс»</w:t>
      </w:r>
      <w:r w:rsidRPr="00477E77">
        <w:rPr>
          <w:sz w:val="20"/>
          <w:szCs w:val="20"/>
        </w:rPr>
        <w:t xml:space="preserve"> - необходимо заново подавать </w:t>
      </w:r>
      <w:r w:rsidR="008F4D10" w:rsidRPr="00477E77">
        <w:rPr>
          <w:sz w:val="20"/>
          <w:szCs w:val="20"/>
        </w:rPr>
        <w:t>заявление</w:t>
      </w:r>
      <w:r w:rsidRPr="00477E77">
        <w:rPr>
          <w:sz w:val="20"/>
          <w:szCs w:val="20"/>
        </w:rPr>
        <w:t xml:space="preserve"> и необходимые документы.</w:t>
      </w:r>
    </w:p>
    <w:p w14:paraId="47C2BC22" w14:textId="77777777" w:rsidR="00C46FB8" w:rsidRPr="00477E77" w:rsidRDefault="00C46FB8" w:rsidP="00755C27">
      <w:pPr>
        <w:pStyle w:val="a3"/>
        <w:rPr>
          <w:b/>
          <w:bCs/>
        </w:rPr>
      </w:pPr>
    </w:p>
    <w:p w14:paraId="14B84C6E" w14:textId="77777777" w:rsidR="00C46FB8" w:rsidRPr="00F531A5" w:rsidRDefault="00C46FB8" w:rsidP="008F4D10">
      <w:pPr>
        <w:pStyle w:val="a3"/>
        <w:ind w:left="180"/>
        <w:rPr>
          <w:b/>
          <w:bCs/>
        </w:rPr>
      </w:pPr>
    </w:p>
    <w:p w14:paraId="7D58D6E6" w14:textId="000BC4BA" w:rsidR="008F4D10" w:rsidRPr="00477E77" w:rsidRDefault="00291108" w:rsidP="008F4D10">
      <w:pPr>
        <w:pStyle w:val="a3"/>
        <w:ind w:left="180"/>
      </w:pPr>
      <w:r w:rsidRPr="00477E77">
        <w:rPr>
          <w:b/>
          <w:bCs/>
        </w:rPr>
        <w:t>Заявитель:</w:t>
      </w:r>
      <w:r w:rsidRPr="00477E77">
        <w:t xml:space="preserve"> </w:t>
      </w:r>
      <w:r w:rsidR="00F820EC">
        <w:rPr>
          <w:sz w:val="22"/>
          <w:szCs w:val="22"/>
          <w:lang w:val="en-US"/>
        </w:rPr>
        <w:t>ClientFIO</w:t>
      </w:r>
    </w:p>
    <w:p w14:paraId="54392592" w14:textId="77777777" w:rsidR="008F4D10" w:rsidRPr="00477E77" w:rsidRDefault="00291108" w:rsidP="008F4D10">
      <w:pPr>
        <w:pStyle w:val="a3"/>
        <w:ind w:left="180"/>
        <w:jc w:val="center"/>
      </w:pPr>
      <w:r w:rsidRPr="00477E77">
        <w:t>(должность, Ф.И.О., подпись)</w:t>
      </w:r>
    </w:p>
    <w:p w14:paraId="2F634129" w14:textId="77777777" w:rsidR="008F4D10" w:rsidRPr="00477E77" w:rsidRDefault="00291108" w:rsidP="008F4D10">
      <w:pPr>
        <w:pStyle w:val="a3"/>
        <w:ind w:left="180"/>
        <w:jc w:val="center"/>
        <w:rPr>
          <w:del w:id="30" w:author="Бауржан Жолдасов" w:date="2020-08-27T12:09:00Z"/>
          <w:b/>
          <w:bCs/>
        </w:rPr>
      </w:pPr>
      <w:del w:id="31" w:author="Бауржан Жолдасов" w:date="2020-08-27T12:09:00Z">
        <w:r w:rsidRPr="00477E77">
          <w:rPr>
            <w:b/>
            <w:bCs/>
          </w:rPr>
          <w:delText>М.П.</w:delText>
        </w:r>
      </w:del>
    </w:p>
    <w:p w14:paraId="0DC783AF" w14:textId="77777777" w:rsidR="008F4D10" w:rsidRPr="00477E77" w:rsidRDefault="008F4D10" w:rsidP="003F1EA4">
      <w:pPr>
        <w:pStyle w:val="a3"/>
        <w:ind w:left="180" w:firstLine="528"/>
        <w:jc w:val="both"/>
      </w:pPr>
    </w:p>
    <w:sectPr w:rsidR="008F4D10" w:rsidRPr="00477E77" w:rsidSect="00387760">
      <w:headerReference w:type="default" r:id="rId7"/>
      <w:pgSz w:w="11906" w:h="16838"/>
      <w:pgMar w:top="426" w:right="737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FF51B" w14:textId="77777777" w:rsidR="00117085" w:rsidRDefault="00117085">
      <w:r>
        <w:separator/>
      </w:r>
    </w:p>
  </w:endnote>
  <w:endnote w:type="continuationSeparator" w:id="0">
    <w:p w14:paraId="1D8CA693" w14:textId="77777777" w:rsidR="00117085" w:rsidRDefault="00117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3AF38" w14:textId="77777777" w:rsidR="00117085" w:rsidRDefault="00117085">
      <w:r>
        <w:separator/>
      </w:r>
    </w:p>
  </w:footnote>
  <w:footnote w:type="continuationSeparator" w:id="0">
    <w:p w14:paraId="670A1FEB" w14:textId="77777777" w:rsidR="00117085" w:rsidRDefault="00117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8133D" w14:textId="77777777" w:rsidR="00387760" w:rsidRDefault="00387760" w:rsidP="003C0182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6007B"/>
    <w:multiLevelType w:val="singleLevel"/>
    <w:tmpl w:val="8700A0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01520C"/>
    <w:multiLevelType w:val="singleLevel"/>
    <w:tmpl w:val="CCEC3502"/>
    <w:lvl w:ilvl="0">
      <w:start w:val="1"/>
      <w:numFmt w:val="upperRoman"/>
      <w:pStyle w:val="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140D5BD3"/>
    <w:multiLevelType w:val="hybridMultilevel"/>
    <w:tmpl w:val="7ED41F9C"/>
    <w:lvl w:ilvl="0" w:tplc="A6162D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524940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E5EF00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1927E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97EF4B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264A5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B1BCFC8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2C8A4A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FEB29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BD2291C"/>
    <w:multiLevelType w:val="hybridMultilevel"/>
    <w:tmpl w:val="A64EA3C4"/>
    <w:lvl w:ilvl="0" w:tplc="963A9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E415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2494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3E00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4A0D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2F0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BAA3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EC78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2E2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852A3"/>
    <w:multiLevelType w:val="hybridMultilevel"/>
    <w:tmpl w:val="16424652"/>
    <w:lvl w:ilvl="0" w:tplc="50261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93AB5E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BE08F4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50B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3441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9696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A32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2AE5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1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10BC"/>
    <w:rsid w:val="00007CD7"/>
    <w:rsid w:val="0003464E"/>
    <w:rsid w:val="00085D15"/>
    <w:rsid w:val="000B634A"/>
    <w:rsid w:val="000C4C2E"/>
    <w:rsid w:val="000D2B42"/>
    <w:rsid w:val="00105600"/>
    <w:rsid w:val="00117085"/>
    <w:rsid w:val="00143796"/>
    <w:rsid w:val="001517DE"/>
    <w:rsid w:val="00165718"/>
    <w:rsid w:val="001861C6"/>
    <w:rsid w:val="001B502C"/>
    <w:rsid w:val="001C2535"/>
    <w:rsid w:val="001D4F38"/>
    <w:rsid w:val="001F1F87"/>
    <w:rsid w:val="00217487"/>
    <w:rsid w:val="002179EA"/>
    <w:rsid w:val="00224484"/>
    <w:rsid w:val="00233893"/>
    <w:rsid w:val="00254AC1"/>
    <w:rsid w:val="00275DA7"/>
    <w:rsid w:val="002854B4"/>
    <w:rsid w:val="00291108"/>
    <w:rsid w:val="002B58A0"/>
    <w:rsid w:val="002C1279"/>
    <w:rsid w:val="002D4C6E"/>
    <w:rsid w:val="003001C9"/>
    <w:rsid w:val="003128EE"/>
    <w:rsid w:val="00334244"/>
    <w:rsid w:val="003379DB"/>
    <w:rsid w:val="00351643"/>
    <w:rsid w:val="00387760"/>
    <w:rsid w:val="00387CBA"/>
    <w:rsid w:val="003B39AF"/>
    <w:rsid w:val="003C0182"/>
    <w:rsid w:val="003D171F"/>
    <w:rsid w:val="003F1EA4"/>
    <w:rsid w:val="00477E77"/>
    <w:rsid w:val="00495EAC"/>
    <w:rsid w:val="004A0D6D"/>
    <w:rsid w:val="004C10BC"/>
    <w:rsid w:val="004F2385"/>
    <w:rsid w:val="004F5330"/>
    <w:rsid w:val="00525A15"/>
    <w:rsid w:val="00527459"/>
    <w:rsid w:val="00533896"/>
    <w:rsid w:val="00552A8B"/>
    <w:rsid w:val="005F1341"/>
    <w:rsid w:val="00604921"/>
    <w:rsid w:val="0061127A"/>
    <w:rsid w:val="006313F2"/>
    <w:rsid w:val="006E45FB"/>
    <w:rsid w:val="00717581"/>
    <w:rsid w:val="007268AD"/>
    <w:rsid w:val="00755C27"/>
    <w:rsid w:val="00761A94"/>
    <w:rsid w:val="00771214"/>
    <w:rsid w:val="0079632C"/>
    <w:rsid w:val="007D4310"/>
    <w:rsid w:val="008013F5"/>
    <w:rsid w:val="00802697"/>
    <w:rsid w:val="008142AE"/>
    <w:rsid w:val="00841380"/>
    <w:rsid w:val="008D6FDA"/>
    <w:rsid w:val="008F4D10"/>
    <w:rsid w:val="008F53DD"/>
    <w:rsid w:val="008F6887"/>
    <w:rsid w:val="00916CA7"/>
    <w:rsid w:val="00977E46"/>
    <w:rsid w:val="0099725A"/>
    <w:rsid w:val="009D4EB8"/>
    <w:rsid w:val="009D5A1D"/>
    <w:rsid w:val="00A1118B"/>
    <w:rsid w:val="00A47FC5"/>
    <w:rsid w:val="00A5024C"/>
    <w:rsid w:val="00A9102A"/>
    <w:rsid w:val="00A95958"/>
    <w:rsid w:val="00A95D81"/>
    <w:rsid w:val="00AA2263"/>
    <w:rsid w:val="00AB33E0"/>
    <w:rsid w:val="00AF4D21"/>
    <w:rsid w:val="00B010DC"/>
    <w:rsid w:val="00B21F85"/>
    <w:rsid w:val="00B354E2"/>
    <w:rsid w:val="00B44816"/>
    <w:rsid w:val="00B776A2"/>
    <w:rsid w:val="00B90035"/>
    <w:rsid w:val="00B94F8B"/>
    <w:rsid w:val="00BD573E"/>
    <w:rsid w:val="00C46FB8"/>
    <w:rsid w:val="00C70153"/>
    <w:rsid w:val="00C854B2"/>
    <w:rsid w:val="00C90B32"/>
    <w:rsid w:val="00CA47CB"/>
    <w:rsid w:val="00CE2BAF"/>
    <w:rsid w:val="00CF6C73"/>
    <w:rsid w:val="00D10B24"/>
    <w:rsid w:val="00D53769"/>
    <w:rsid w:val="00D70826"/>
    <w:rsid w:val="00D70ABA"/>
    <w:rsid w:val="00D91E6B"/>
    <w:rsid w:val="00DC55FF"/>
    <w:rsid w:val="00DF5219"/>
    <w:rsid w:val="00E25F31"/>
    <w:rsid w:val="00E360E4"/>
    <w:rsid w:val="00E53918"/>
    <w:rsid w:val="00E94068"/>
    <w:rsid w:val="00EC7098"/>
    <w:rsid w:val="00F43C13"/>
    <w:rsid w:val="00F531A5"/>
    <w:rsid w:val="00F820EC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72D7C5"/>
  <w15:docId w15:val="{2B05FFAB-6EB7-4717-89D4-90F71F47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</w:style>
  <w:style w:type="paragraph" w:styleId="a4">
    <w:name w:val="footnote text"/>
    <w:basedOn w:val="a"/>
    <w:semiHidden/>
    <w:rPr>
      <w:sz w:val="20"/>
      <w:szCs w:val="20"/>
    </w:rPr>
  </w:style>
  <w:style w:type="paragraph" w:styleId="a5">
    <w:name w:val="Body Text"/>
    <w:basedOn w:val="a"/>
    <w:pPr>
      <w:jc w:val="center"/>
    </w:pPr>
    <w:rPr>
      <w:b/>
      <w:bCs/>
      <w:sz w:val="22"/>
      <w:szCs w:val="20"/>
    </w:r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D91E6B"/>
    <w:pPr>
      <w:spacing w:after="120"/>
      <w:ind w:left="283"/>
    </w:pPr>
  </w:style>
  <w:style w:type="character" w:customStyle="1" w:styleId="a9">
    <w:name w:val="Основной текст с отступом Знак"/>
    <w:link w:val="a8"/>
    <w:rsid w:val="00D91E6B"/>
    <w:rPr>
      <w:sz w:val="24"/>
      <w:szCs w:val="24"/>
    </w:rPr>
  </w:style>
  <w:style w:type="paragraph" w:styleId="aa">
    <w:name w:val="header"/>
    <w:basedOn w:val="a"/>
    <w:link w:val="ab"/>
    <w:rsid w:val="003C018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3C0182"/>
    <w:rPr>
      <w:sz w:val="24"/>
      <w:szCs w:val="24"/>
    </w:rPr>
  </w:style>
  <w:style w:type="paragraph" w:styleId="ac">
    <w:name w:val="footer"/>
    <w:basedOn w:val="a"/>
    <w:link w:val="ad"/>
    <w:rsid w:val="003C018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3C01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Председателю Правления</vt:lpstr>
    </vt:vector>
  </TitlesOfParts>
  <Company>kaf</Company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Председателю Правления</dc:title>
  <cp:lastModifiedBy>Алдияр Уалиев</cp:lastModifiedBy>
  <cp:revision>19</cp:revision>
  <cp:lastPrinted>2013-03-26T10:18:00Z</cp:lastPrinted>
  <dcterms:created xsi:type="dcterms:W3CDTF">2018-06-26T09:36:00Z</dcterms:created>
  <dcterms:modified xsi:type="dcterms:W3CDTF">2020-12-03T10:16:00Z</dcterms:modified>
</cp:coreProperties>
</file>